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1DE7" w14:textId="77777777"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14:paraId="0CBAEA95" w14:textId="77777777"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14:paraId="79C60A6D" w14:textId="77777777"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14:paraId="3D8AEF8F" w14:textId="77777777" w:rsidR="00EA7B56"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14:paraId="16151373" w14:textId="77777777"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(Hadoop Distributed File System) as well create remote user interface. User also managed or checked its storage capacity either available or used.</w:t>
      </w:r>
    </w:p>
    <w:p w14:paraId="4197D5BB" w14:textId="77777777"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like (Amazon, Google, iCloud, Apach</w:t>
      </w:r>
      <w:r w:rsidR="00DA4F56">
        <w:rPr>
          <w:rFonts w:ascii="Arial" w:hAnsi="Arial" w:cs="Arial"/>
          <w:color w:val="333333"/>
          <w:sz w:val="23"/>
          <w:szCs w:val="23"/>
          <w:shd w:val="clear" w:color="auto" w:fill="FFFFFF"/>
        </w:rPr>
        <w:t>e Hadoop</w:t>
      </w:r>
      <w:r>
        <w:rPr>
          <w:rFonts w:ascii="Arial" w:hAnsi="Arial" w:cs="Arial"/>
          <w:color w:val="333333"/>
          <w:sz w:val="23"/>
          <w:szCs w:val="23"/>
          <w:shd w:val="clear" w:color="auto" w:fill="FFFFFF"/>
        </w:rPr>
        <w:t xml:space="preserve">) </w:t>
      </w:r>
    </w:p>
    <w:p w14:paraId="78EF2E30" w14:textId="77777777"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14:paraId="0ACBDDA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5" w:history="1">
        <w:r w:rsidRPr="00D22DAB">
          <w:rPr>
            <w:rFonts w:ascii="Arial" w:eastAsia="Times New Roman" w:hAnsi="Arial" w:cs="Arial"/>
            <w:color w:val="17445A"/>
            <w:sz w:val="23"/>
            <w:u w:val="single"/>
          </w:rPr>
          <w:t>2016 IEEE 9th International Conference on Cloud Computing (CLOUD)</w:t>
        </w:r>
      </w:hyperlink>
    </w:p>
    <w:p w14:paraId="4A04019A"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14:paraId="16BE3CED"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14:paraId="1B340A9F"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14:paraId="368823EB"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14:paraId="1FD6C404"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14:paraId="0D2A9889"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6" w:tgtFrame="_blank" w:history="1">
        <w:r w:rsidRPr="00D22DAB">
          <w:rPr>
            <w:rFonts w:ascii="Arial" w:eastAsia="Times New Roman" w:hAnsi="Arial" w:cs="Arial"/>
            <w:color w:val="006699"/>
            <w:sz w:val="23"/>
          </w:rPr>
          <w:t>10.1109/CLOUD.2016.0151</w:t>
        </w:r>
      </w:hyperlink>
    </w:p>
    <w:p w14:paraId="362A7365"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1599C94E" w14:textId="77777777"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14:paraId="47CC601F" w14:textId="77777777" w:rsidR="000D1660" w:rsidRDefault="00984F46" w:rsidP="000D1660">
      <w:hyperlink r:id="rId7" w:history="1">
        <w:r w:rsidR="000D1660" w:rsidRPr="006C513A">
          <w:rPr>
            <w:rStyle w:val="Hyperlink"/>
          </w:rPr>
          <w:t>https://ieeexplore.ieee.org/document/7820388</w:t>
        </w:r>
      </w:hyperlink>
    </w:p>
    <w:p w14:paraId="0690543D"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69FC6CDE"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8" w:history="1">
        <w:r w:rsidRPr="003275B7">
          <w:rPr>
            <w:rFonts w:ascii="Arial" w:eastAsia="Times New Roman" w:hAnsi="Arial" w:cs="Arial"/>
            <w:color w:val="17445A"/>
            <w:sz w:val="23"/>
            <w:u w:val="single"/>
          </w:rPr>
          <w:t>2017 12th Iberian Conference on Information Systems and Technologies (CISTI)</w:t>
        </w:r>
      </w:hyperlink>
    </w:p>
    <w:p w14:paraId="13E97025"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14:paraId="7D7FF9B4"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14:paraId="319B6C6C"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14:paraId="329B32CB"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14:paraId="06F85B22"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9" w:tgtFrame="_blank" w:history="1">
        <w:r w:rsidRPr="003275B7">
          <w:rPr>
            <w:rFonts w:ascii="Arial" w:eastAsia="Times New Roman" w:hAnsi="Arial" w:cs="Arial"/>
            <w:color w:val="006699"/>
            <w:sz w:val="23"/>
          </w:rPr>
          <w:t>10.23919/CISTI.2017.7975849</w:t>
        </w:r>
      </w:hyperlink>
    </w:p>
    <w:p w14:paraId="00CCE279"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4F18FB7F" w14:textId="77777777"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14:paraId="0C75122E" w14:textId="77777777" w:rsidR="000D1660" w:rsidRDefault="00984F46" w:rsidP="000D1660">
      <w:hyperlink r:id="rId10" w:history="1">
        <w:r w:rsidR="000D1660" w:rsidRPr="006C513A">
          <w:rPr>
            <w:rStyle w:val="Hyperlink"/>
          </w:rPr>
          <w:t>https://ieeexplore.ieee.org/document/7975849</w:t>
        </w:r>
      </w:hyperlink>
    </w:p>
    <w:p w14:paraId="024721E4" w14:textId="77777777" w:rsidR="000D1660" w:rsidRDefault="000D1660" w:rsidP="000D1660">
      <w:pPr>
        <w:shd w:val="clear" w:color="auto" w:fill="FFFFFF"/>
        <w:spacing w:after="0" w:line="240" w:lineRule="auto"/>
        <w:rPr>
          <w:rFonts w:ascii="Arial" w:eastAsia="Times New Roman" w:hAnsi="Arial" w:cs="Arial"/>
          <w:b/>
          <w:bCs/>
          <w:color w:val="333333"/>
          <w:sz w:val="23"/>
        </w:rPr>
      </w:pPr>
    </w:p>
    <w:p w14:paraId="7DEBDDA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1"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14:paraId="5CA22D0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14:paraId="54A53CBB"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r w:rsidRPr="000F496E">
        <w:rPr>
          <w:rFonts w:ascii="Arial" w:eastAsia="Times New Roman" w:hAnsi="Arial" w:cs="Arial"/>
          <w:b/>
          <w:bCs/>
          <w:i/>
          <w:iCs/>
          <w:color w:val="333333"/>
          <w:sz w:val="23"/>
        </w:rPr>
        <w:t>Xplore</w:t>
      </w:r>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14:paraId="6217A2B4"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14:paraId="3FC9CC4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14:paraId="3BAD8C91"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2" w:tgtFrame="_blank" w:history="1">
        <w:r w:rsidRPr="000F496E">
          <w:rPr>
            <w:rFonts w:ascii="Arial" w:eastAsia="Times New Roman" w:hAnsi="Arial" w:cs="Arial"/>
            <w:color w:val="006699"/>
            <w:sz w:val="23"/>
          </w:rPr>
          <w:t>10.1109/SmartCity.2015.215</w:t>
        </w:r>
      </w:hyperlink>
    </w:p>
    <w:p w14:paraId="0BF65DF0" w14:textId="77777777"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14:paraId="057E69B4" w14:textId="77777777"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14:paraId="5DA9C3A1" w14:textId="77777777" w:rsidR="000D1660" w:rsidRPr="00040E46" w:rsidRDefault="00984F46" w:rsidP="000D1660">
      <w:pPr>
        <w:shd w:val="clear" w:color="auto" w:fill="FFFFFF"/>
        <w:spacing w:after="0" w:line="240" w:lineRule="auto"/>
        <w:rPr>
          <w:rFonts w:ascii="Arial" w:eastAsia="Times New Roman" w:hAnsi="Arial" w:cs="Arial"/>
          <w:color w:val="333333"/>
          <w:sz w:val="23"/>
          <w:szCs w:val="23"/>
        </w:rPr>
      </w:pPr>
      <w:hyperlink r:id="rId13" w:history="1">
        <w:r w:rsidR="000D1660" w:rsidRPr="006C513A">
          <w:rPr>
            <w:rStyle w:val="Hyperlink"/>
          </w:rPr>
          <w:t>https://ieeexplore.ieee.org/document/7463870</w:t>
        </w:r>
      </w:hyperlink>
    </w:p>
    <w:p w14:paraId="54C2DBE4" w14:textId="77777777" w:rsidR="000D1660" w:rsidRDefault="000D1660" w:rsidP="000D1660"/>
    <w:p w14:paraId="527AA2F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4" w:history="1">
        <w:r w:rsidRPr="003275B7">
          <w:rPr>
            <w:rFonts w:ascii="Arial" w:eastAsia="Times New Roman" w:hAnsi="Arial" w:cs="Arial"/>
            <w:color w:val="006699"/>
            <w:sz w:val="23"/>
          </w:rPr>
          <w:t>2013 International Conference on Recent Trends in Information Technology (ICRTIT)</w:t>
        </w:r>
      </w:hyperlink>
    </w:p>
    <w:p w14:paraId="45CA3E69"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14:paraId="7AC91ED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r w:rsidRPr="003275B7">
        <w:rPr>
          <w:rFonts w:ascii="Arial" w:eastAsia="Times New Roman" w:hAnsi="Arial" w:cs="Arial"/>
          <w:b/>
          <w:bCs/>
          <w:i/>
          <w:iCs/>
          <w:color w:val="333333"/>
          <w:sz w:val="23"/>
        </w:rPr>
        <w:t>Xplore</w:t>
      </w:r>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14:paraId="10B09F4F"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14:paraId="62DC499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14:paraId="37FF8F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5" w:tgtFrame="_blank" w:history="1">
        <w:r w:rsidRPr="003275B7">
          <w:rPr>
            <w:rFonts w:ascii="Arial" w:eastAsia="Times New Roman" w:hAnsi="Arial" w:cs="Arial"/>
            <w:color w:val="006699"/>
            <w:sz w:val="23"/>
          </w:rPr>
          <w:t>10.1109/ICRTIT.2013.6844185</w:t>
        </w:r>
      </w:hyperlink>
    </w:p>
    <w:p w14:paraId="62268374"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14:paraId="7A8DDBBE" w14:textId="77777777"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14:paraId="2F3409BA" w14:textId="77777777" w:rsidR="00EA7B56" w:rsidRDefault="00984F46" w:rsidP="00EA7B56">
      <w:pPr>
        <w:shd w:val="clear" w:color="auto" w:fill="FFFFFF"/>
        <w:spacing w:after="0" w:line="240" w:lineRule="auto"/>
        <w:rPr>
          <w:rFonts w:ascii="Arial" w:eastAsia="Times New Roman" w:hAnsi="Arial" w:cs="Arial"/>
          <w:color w:val="333333"/>
          <w:sz w:val="23"/>
          <w:szCs w:val="23"/>
        </w:rPr>
      </w:pPr>
      <w:hyperlink r:id="rId16" w:history="1">
        <w:r w:rsidR="00EA7B56" w:rsidRPr="006C513A">
          <w:rPr>
            <w:rStyle w:val="Hyperlink"/>
            <w:rFonts w:ascii="Arial" w:eastAsia="Times New Roman" w:hAnsi="Arial" w:cs="Arial"/>
            <w:sz w:val="23"/>
            <w:szCs w:val="23"/>
          </w:rPr>
          <w:t>https://ieeexplore.ieee.org/document/6844185</w:t>
        </w:r>
      </w:hyperlink>
    </w:p>
    <w:p w14:paraId="7A65E83A" w14:textId="77777777"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14:paraId="328AFA19" w14:textId="77777777" w:rsidR="00EA7B56" w:rsidRDefault="00EA7B56" w:rsidP="00EA7B56">
      <w:pPr>
        <w:shd w:val="clear" w:color="auto" w:fill="FFFFFF"/>
        <w:spacing w:after="0" w:line="240" w:lineRule="auto"/>
        <w:rPr>
          <w:rFonts w:ascii="Arial" w:eastAsia="Times New Roman" w:hAnsi="Arial" w:cs="Arial"/>
          <w:b/>
          <w:bCs/>
          <w:color w:val="333333"/>
          <w:sz w:val="23"/>
        </w:rPr>
      </w:pPr>
    </w:p>
    <w:p w14:paraId="18A962D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7" w:history="1">
        <w:r w:rsidRPr="00D22DAB">
          <w:rPr>
            <w:rFonts w:ascii="Arial" w:eastAsia="Times New Roman" w:hAnsi="Arial" w:cs="Arial"/>
            <w:color w:val="17445A"/>
            <w:sz w:val="23"/>
            <w:u w:val="single"/>
          </w:rPr>
          <w:t>2009 Second International Conference on Information and Computing Science</w:t>
        </w:r>
      </w:hyperlink>
    </w:p>
    <w:p w14:paraId="35413F60"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14:paraId="23290FF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r w:rsidRPr="00D22DAB">
        <w:rPr>
          <w:rFonts w:ascii="Arial" w:eastAsia="Times New Roman" w:hAnsi="Arial" w:cs="Arial"/>
          <w:b/>
          <w:bCs/>
          <w:i/>
          <w:iCs/>
          <w:color w:val="333333"/>
          <w:sz w:val="23"/>
        </w:rPr>
        <w:t>Xplore</w:t>
      </w:r>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14:paraId="7956DC4F"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14:paraId="144EB18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14:paraId="29FD07AC"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14:paraId="6B1C087B"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8" w:tgtFrame="_blank" w:history="1">
        <w:r w:rsidRPr="00D22DAB">
          <w:rPr>
            <w:rFonts w:ascii="Arial" w:eastAsia="Times New Roman" w:hAnsi="Arial" w:cs="Arial"/>
            <w:color w:val="006699"/>
            <w:sz w:val="23"/>
          </w:rPr>
          <w:t>10.1109/ICIC.2009.85</w:t>
        </w:r>
      </w:hyperlink>
    </w:p>
    <w:p w14:paraId="2D7E3CF6"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14:paraId="5EF580F5" w14:textId="77777777"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14:paraId="0B611DCF" w14:textId="77777777" w:rsidR="00EA7B56" w:rsidRDefault="00984F46" w:rsidP="00EA7B56">
      <w:hyperlink r:id="rId19" w:history="1">
        <w:r w:rsidR="00EA7B56" w:rsidRPr="006C513A">
          <w:rPr>
            <w:rStyle w:val="Hyperlink"/>
          </w:rPr>
          <w:t>https://ieeexplore.ieee.org/document/5169602</w:t>
        </w:r>
      </w:hyperlink>
    </w:p>
    <w:p w14:paraId="27C149C5" w14:textId="77777777" w:rsidR="00EA7B56" w:rsidRDefault="00EA7B56" w:rsidP="000D1660"/>
    <w:p w14:paraId="3D37CD8E" w14:textId="77777777" w:rsidR="000D1660" w:rsidRDefault="000D1660" w:rsidP="000D1660"/>
    <w:p w14:paraId="20D582E6" w14:textId="277A5E99" w:rsidR="00B85983" w:rsidRDefault="00984F46">
      <w:pPr>
        <w:rPr>
          <w:ins w:id="0" w:author="Ayaz Khan" w:date="2019-01-11T15:32:00Z"/>
          <w:rFonts w:ascii="Arial" w:hAnsi="Arial" w:cs="Arial"/>
          <w:color w:val="333333"/>
          <w:sz w:val="23"/>
          <w:szCs w:val="23"/>
          <w:shd w:val="clear" w:color="auto" w:fill="FFFFFF"/>
        </w:rPr>
      </w:pPr>
      <w:ins w:id="1" w:author="Ayaz Khan" w:date="2019-01-11T15:32:00Z">
        <w:r>
          <w:rPr>
            <w:rFonts w:ascii="Arial" w:hAnsi="Arial" w:cs="Arial"/>
            <w:color w:val="333333"/>
            <w:sz w:val="23"/>
            <w:szCs w:val="23"/>
            <w:shd w:val="clear" w:color="auto" w:fill="FFFFFF"/>
          </w:rPr>
          <w:t>Missing List of References</w:t>
        </w:r>
      </w:ins>
    </w:p>
    <w:p w14:paraId="1C8BCFFB" w14:textId="77777777" w:rsidR="00984F46" w:rsidRDefault="00984F46">
      <w:pPr>
        <w:rPr>
          <w:rFonts w:ascii="Arial" w:hAnsi="Arial" w:cs="Arial"/>
          <w:color w:val="333333"/>
          <w:sz w:val="23"/>
          <w:szCs w:val="23"/>
          <w:shd w:val="clear" w:color="auto" w:fill="FFFFFF"/>
        </w:rPr>
      </w:pPr>
      <w:bookmarkStart w:id="2" w:name="_GoBack"/>
      <w:bookmarkEnd w:id="2"/>
    </w:p>
    <w:p w14:paraId="3A0B81E1" w14:textId="77777777" w:rsidR="00B85983" w:rsidRDefault="00B85983">
      <w:pPr>
        <w:rPr>
          <w:rFonts w:ascii="Arial" w:hAnsi="Arial" w:cs="Arial"/>
          <w:color w:val="333333"/>
          <w:sz w:val="23"/>
          <w:szCs w:val="23"/>
          <w:shd w:val="clear" w:color="auto" w:fill="FFFFFF"/>
        </w:rPr>
      </w:pPr>
    </w:p>
    <w:p w14:paraId="668263C9" w14:textId="77777777" w:rsidR="00B85983" w:rsidRDefault="00B85983"/>
    <w:sectPr w:rsidR="00B85983" w:rsidSect="00DC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983"/>
    <w:rsid w:val="00061B58"/>
    <w:rsid w:val="000D1660"/>
    <w:rsid w:val="0061197A"/>
    <w:rsid w:val="00662635"/>
    <w:rsid w:val="00745851"/>
    <w:rsid w:val="008314A8"/>
    <w:rsid w:val="00864FCA"/>
    <w:rsid w:val="008A6958"/>
    <w:rsid w:val="00984F46"/>
    <w:rsid w:val="00B85983"/>
    <w:rsid w:val="00B947AC"/>
    <w:rsid w:val="00B9688F"/>
    <w:rsid w:val="00C92883"/>
    <w:rsid w:val="00CD5005"/>
    <w:rsid w:val="00DA4F56"/>
    <w:rsid w:val="00DC6D9C"/>
    <w:rsid w:val="00EA4BE8"/>
    <w:rsid w:val="00EA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12D1"/>
  <w15:docId w15:val="{7B42D6A4-487F-468A-8B5A-1220B92E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D9C"/>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7966453" TargetMode="External"/><Relationship Id="rId13" Type="http://schemas.openxmlformats.org/officeDocument/2006/relationships/hyperlink" Target="https://ieeexplore.ieee.org/document/7463870" TargetMode="External"/><Relationship Id="rId18" Type="http://schemas.openxmlformats.org/officeDocument/2006/relationships/hyperlink" Target="https://doi.org/10.1109/ICIC.2009.85"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ieeexplore.ieee.org/document/7820388" TargetMode="External"/><Relationship Id="rId12" Type="http://schemas.openxmlformats.org/officeDocument/2006/relationships/hyperlink" Target="https://doi.org/10.1109/SmartCity.2015.215" TargetMode="External"/><Relationship Id="rId17" Type="http://schemas.openxmlformats.org/officeDocument/2006/relationships/hyperlink" Target="https://ieeexplore.ieee.org/xpl/mostRecentIssue.jsp?punumber=5168779" TargetMode="External"/><Relationship Id="rId2" Type="http://schemas.openxmlformats.org/officeDocument/2006/relationships/styles" Target="styles.xml"/><Relationship Id="rId16" Type="http://schemas.openxmlformats.org/officeDocument/2006/relationships/hyperlink" Target="https://ieeexplore.ieee.org/document/684418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109/CLOUD.2016.0151" TargetMode="External"/><Relationship Id="rId11" Type="http://schemas.openxmlformats.org/officeDocument/2006/relationships/hyperlink" Target="https://ieeexplore.ieee.org/xpl/mostRecentIssue.jsp?punumber=7453733" TargetMode="External"/><Relationship Id="rId5" Type="http://schemas.openxmlformats.org/officeDocument/2006/relationships/hyperlink" Target="https://ieeexplore.ieee.org/xpl/mostRecentIssue.jsp?punumber=7819578" TargetMode="External"/><Relationship Id="rId15" Type="http://schemas.openxmlformats.org/officeDocument/2006/relationships/hyperlink" Target="https://doi.org/10.1109/ICRTIT.2013.6844185" TargetMode="External"/><Relationship Id="rId10" Type="http://schemas.openxmlformats.org/officeDocument/2006/relationships/hyperlink" Target="https://ieeexplore.ieee.org/document/7975849" TargetMode="External"/><Relationship Id="rId19" Type="http://schemas.openxmlformats.org/officeDocument/2006/relationships/hyperlink" Target="https://ieeexplore.ieee.org/document/5169602" TargetMode="External"/><Relationship Id="rId4" Type="http://schemas.openxmlformats.org/officeDocument/2006/relationships/webSettings" Target="webSettings.xml"/><Relationship Id="rId9" Type="http://schemas.openxmlformats.org/officeDocument/2006/relationships/hyperlink" Target="https://doi.org/10.23919/CISTI.2017.7975849" TargetMode="External"/><Relationship Id="rId14" Type="http://schemas.openxmlformats.org/officeDocument/2006/relationships/hyperlink" Target="https://ieeexplore.ieee.org/xpl/mostRecentIssue.jsp?punumber=683289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3D31C-6CD4-4C08-B7B2-52F78081C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Ayaz Khan</cp:lastModifiedBy>
  <cp:revision>10</cp:revision>
  <dcterms:created xsi:type="dcterms:W3CDTF">2019-01-06T18:32:00Z</dcterms:created>
  <dcterms:modified xsi:type="dcterms:W3CDTF">2019-01-11T10:32:00Z</dcterms:modified>
</cp:coreProperties>
</file>