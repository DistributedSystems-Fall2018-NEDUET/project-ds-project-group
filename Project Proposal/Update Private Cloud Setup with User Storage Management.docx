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983" w:rsidRPr="008314A8" w:rsidRDefault="00B85983" w:rsidP="008314A8">
      <w:pPr>
        <w:pStyle w:val="Heading2"/>
        <w:jc w:val="center"/>
        <w:rPr>
          <w:color w:val="auto"/>
          <w:u w:val="single"/>
        </w:rPr>
      </w:pPr>
      <w:r w:rsidRPr="00B85983">
        <w:rPr>
          <w:color w:val="auto"/>
          <w:u w:val="single"/>
        </w:rPr>
        <w:t xml:space="preserve">Private Cloud Setup </w:t>
      </w:r>
      <w:r>
        <w:rPr>
          <w:color w:val="auto"/>
          <w:u w:val="single"/>
        </w:rPr>
        <w:t>with U</w:t>
      </w:r>
      <w:r w:rsidRPr="00B85983">
        <w:rPr>
          <w:color w:val="auto"/>
          <w:u w:val="single"/>
        </w:rPr>
        <w:t>ser Storage</w:t>
      </w:r>
      <w:r>
        <w:rPr>
          <w:color w:val="auto"/>
          <w:u w:val="single"/>
        </w:rPr>
        <w:t xml:space="preserve"> M</w:t>
      </w:r>
      <w:r w:rsidRPr="00B85983">
        <w:rPr>
          <w:color w:val="auto"/>
          <w:u w:val="single"/>
        </w:rPr>
        <w:t>anagement</w:t>
      </w:r>
    </w:p>
    <w:p w:rsidR="00DC6D9C" w:rsidRPr="008314A8" w:rsidRDefault="00B85983" w:rsidP="00B85983">
      <w:pPr>
        <w:pStyle w:val="Heading2"/>
        <w:rPr>
          <w:sz w:val="32"/>
          <w:szCs w:val="32"/>
          <w:u w:val="single"/>
        </w:rPr>
      </w:pPr>
      <w:proofErr w:type="spellStart"/>
      <w:r w:rsidRPr="008314A8">
        <w:rPr>
          <w:sz w:val="32"/>
          <w:szCs w:val="32"/>
          <w:u w:val="single"/>
        </w:rPr>
        <w:t>Absract</w:t>
      </w:r>
      <w:proofErr w:type="spellEnd"/>
    </w:p>
    <w:p w:rsidR="00000000" w:rsidRDefault="00B85983" w:rsidP="000E70FC">
      <w:pPr>
        <w:rPr>
          <w:rFonts w:ascii="Arial" w:hAnsi="Arial" w:cs="Arial"/>
          <w:color w:val="333333"/>
          <w:sz w:val="23"/>
          <w:szCs w:val="23"/>
          <w:shd w:val="clear" w:color="auto" w:fill="FFFFFF"/>
        </w:rPr>
      </w:pPr>
      <w:r>
        <w:rPr>
          <w:rFonts w:ascii="Arial" w:hAnsi="Arial" w:cs="Arial"/>
          <w:color w:val="333333"/>
          <w:sz w:val="23"/>
          <w:szCs w:val="23"/>
          <w:shd w:val="clear" w:color="auto" w:fill="FFFFFF"/>
        </w:rPr>
        <w:t>Cloud computing provides computing, storage and software resources as services to users on-demand over the Internet. Cloud computing has been increasingly gaining popularity due to the benefits such as its access capability from any location, sharing of data across multiple data centers, and the management of data storage by the service providers.</w:t>
      </w:r>
    </w:p>
    <w:p w:rsidR="00000000" w:rsidRDefault="00B85983" w:rsidP="000E70FC">
      <w:pPr>
        <w:rPr>
          <w:rFonts w:ascii="Arial" w:hAnsi="Arial" w:cs="Arial"/>
          <w:color w:val="333333"/>
          <w:sz w:val="23"/>
          <w:szCs w:val="23"/>
          <w:shd w:val="clear" w:color="auto" w:fill="FFFFFF"/>
        </w:rPr>
      </w:pPr>
      <w:r>
        <w:rPr>
          <w:rFonts w:ascii="Arial" w:hAnsi="Arial" w:cs="Arial"/>
          <w:color w:val="333333"/>
          <w:sz w:val="23"/>
          <w:szCs w:val="23"/>
          <w:shd w:val="clear" w:color="auto" w:fill="FFFFFF"/>
        </w:rPr>
        <w:t>Since security is still an unresolved issue in public cloud storage, business critical data can be preferably maintained in private cloud storage.Consumers want to ensure that their enterprise data is stored securely and obliviously on the cloud, such that the data objects or their access patterns are not revealed to anyone, including the cloud provider, in the public cloud environment</w:t>
      </w:r>
    </w:p>
    <w:p w:rsidR="00000000" w:rsidRDefault="00662635" w:rsidP="000E70FC">
      <w:pPr>
        <w:rPr>
          <w:rFonts w:ascii="Arial" w:hAnsi="Arial" w:cs="Arial"/>
          <w:color w:val="333333"/>
          <w:sz w:val="23"/>
          <w:szCs w:val="23"/>
          <w:shd w:val="clear" w:color="auto" w:fill="FFFFFF"/>
        </w:rPr>
      </w:pPr>
      <w:r>
        <w:rPr>
          <w:rFonts w:ascii="Arial" w:hAnsi="Arial" w:cs="Arial"/>
          <w:color w:val="333333"/>
          <w:sz w:val="23"/>
          <w:szCs w:val="23"/>
          <w:shd w:val="clear" w:color="auto" w:fill="FFFFFF"/>
        </w:rPr>
        <w:t> We will design and configure an algorithm to cloud user storage management on HADOOP (VMWARE) at operating system of Linux. Man</w:t>
      </w:r>
      <w:r w:rsidR="00745851">
        <w:rPr>
          <w:rFonts w:ascii="Arial" w:hAnsi="Arial" w:cs="Arial"/>
          <w:color w:val="333333"/>
          <w:sz w:val="23"/>
          <w:szCs w:val="23"/>
          <w:shd w:val="clear" w:color="auto" w:fill="FFFFFF"/>
        </w:rPr>
        <w:t>age user directory by using HDFS (Hadoop Distributed File System) as well create remote user interface. User also managed or checked its storage capacity either available or used.</w:t>
      </w:r>
    </w:p>
    <w:p w:rsidR="00000000" w:rsidRDefault="00745851" w:rsidP="000E70FC">
      <w:pPr>
        <w:rPr>
          <w:rFonts w:ascii="Arial" w:hAnsi="Arial" w:cs="Arial"/>
          <w:color w:val="333333"/>
          <w:sz w:val="23"/>
          <w:szCs w:val="23"/>
          <w:shd w:val="clear" w:color="auto" w:fill="FFFFFF"/>
        </w:rPr>
      </w:pPr>
      <w:r>
        <w:rPr>
          <w:rFonts w:ascii="Arial" w:hAnsi="Arial" w:cs="Arial"/>
          <w:color w:val="333333"/>
          <w:sz w:val="23"/>
          <w:szCs w:val="23"/>
          <w:shd w:val="clear" w:color="auto" w:fill="FFFFFF"/>
        </w:rPr>
        <w:t>In this Report we also highlight the feature</w:t>
      </w:r>
      <w:r w:rsidR="00061B58">
        <w:rPr>
          <w:rFonts w:ascii="Arial" w:hAnsi="Arial" w:cs="Arial"/>
          <w:color w:val="333333"/>
          <w:sz w:val="23"/>
          <w:szCs w:val="23"/>
          <w:shd w:val="clear" w:color="auto" w:fill="FFFFFF"/>
        </w:rPr>
        <w:t xml:space="preserve"> (Scalability, storage management, Network management, user I.D, multiple node,)</w:t>
      </w:r>
      <w:r>
        <w:rPr>
          <w:rFonts w:ascii="Arial" w:hAnsi="Arial" w:cs="Arial"/>
          <w:color w:val="333333"/>
          <w:sz w:val="23"/>
          <w:szCs w:val="23"/>
          <w:shd w:val="clear" w:color="auto" w:fill="FFFFFF"/>
        </w:rPr>
        <w:t xml:space="preserve"> of different platform </w:t>
      </w:r>
      <w:r w:rsidR="00B9688F">
        <w:rPr>
          <w:rFonts w:ascii="Arial" w:hAnsi="Arial" w:cs="Arial"/>
          <w:color w:val="333333"/>
          <w:sz w:val="23"/>
          <w:szCs w:val="23"/>
          <w:shd w:val="clear" w:color="auto" w:fill="FFFFFF"/>
        </w:rPr>
        <w:t>like (Amazon, Google, iCloud, Apach</w:t>
      </w:r>
      <w:r w:rsidR="00DA4F56">
        <w:rPr>
          <w:rFonts w:ascii="Arial" w:hAnsi="Arial" w:cs="Arial"/>
          <w:color w:val="333333"/>
          <w:sz w:val="23"/>
          <w:szCs w:val="23"/>
          <w:shd w:val="clear" w:color="auto" w:fill="FFFFFF"/>
        </w:rPr>
        <w:t>e Hadoop</w:t>
      </w:r>
      <w:r>
        <w:rPr>
          <w:rFonts w:ascii="Arial" w:hAnsi="Arial" w:cs="Arial"/>
          <w:color w:val="333333"/>
          <w:sz w:val="23"/>
          <w:szCs w:val="23"/>
          <w:shd w:val="clear" w:color="auto" w:fill="FFFFFF"/>
        </w:rPr>
        <w:t xml:space="preserve">) </w:t>
      </w:r>
    </w:p>
    <w:p w:rsidR="000D1660" w:rsidRDefault="000D1660" w:rsidP="000D1660">
      <w:pPr>
        <w:pStyle w:val="Heading2"/>
        <w:rPr>
          <w:rFonts w:eastAsiaTheme="minorHAnsi"/>
          <w:sz w:val="32"/>
          <w:szCs w:val="32"/>
          <w:u w:val="single"/>
          <w:shd w:val="clear" w:color="auto" w:fill="FFFFFF"/>
        </w:rPr>
      </w:pPr>
      <w:r w:rsidRPr="000D1660">
        <w:rPr>
          <w:rFonts w:eastAsiaTheme="minorHAnsi"/>
          <w:sz w:val="32"/>
          <w:szCs w:val="32"/>
          <w:u w:val="single"/>
          <w:shd w:val="clear" w:color="auto" w:fill="FFFFFF"/>
        </w:rPr>
        <w:t>Conferences</w:t>
      </w:r>
    </w:p>
    <w:p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Published in: </w:t>
      </w:r>
      <w:hyperlink r:id="rId6" w:history="1">
        <w:r w:rsidRPr="00D22DAB">
          <w:rPr>
            <w:rFonts w:ascii="Arial" w:eastAsia="Times New Roman" w:hAnsi="Arial" w:cs="Arial"/>
            <w:color w:val="17445A"/>
            <w:sz w:val="23"/>
            <w:u w:val="single"/>
          </w:rPr>
          <w:t>2016 IEEE 9th International Conference on Cloud Computing (CLOUD)</w:t>
        </w:r>
      </w:hyperlink>
    </w:p>
    <w:p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Date of Conference: </w:t>
      </w:r>
      <w:r w:rsidRPr="00D22DAB">
        <w:rPr>
          <w:rFonts w:ascii="Arial" w:eastAsia="Times New Roman" w:hAnsi="Arial" w:cs="Arial"/>
          <w:color w:val="333333"/>
          <w:sz w:val="23"/>
          <w:szCs w:val="23"/>
        </w:rPr>
        <w:t>27 June-2 July 2016</w:t>
      </w:r>
    </w:p>
    <w:p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Date Added to IEEE </w:t>
      </w:r>
      <w:r w:rsidRPr="00D22DAB">
        <w:rPr>
          <w:rFonts w:ascii="Arial" w:eastAsia="Times New Roman" w:hAnsi="Arial" w:cs="Arial"/>
          <w:b/>
          <w:bCs/>
          <w:i/>
          <w:iCs/>
          <w:color w:val="333333"/>
          <w:sz w:val="23"/>
        </w:rPr>
        <w:t>Xplore</w:t>
      </w:r>
      <w:r w:rsidRPr="00D22DAB">
        <w:rPr>
          <w:rFonts w:ascii="Arial" w:eastAsia="Times New Roman" w:hAnsi="Arial" w:cs="Arial"/>
          <w:b/>
          <w:bCs/>
          <w:color w:val="333333"/>
          <w:sz w:val="23"/>
        </w:rPr>
        <w:t>: </w:t>
      </w:r>
      <w:r w:rsidRPr="00D22DAB">
        <w:rPr>
          <w:rFonts w:ascii="Arial" w:eastAsia="Times New Roman" w:hAnsi="Arial" w:cs="Arial"/>
          <w:color w:val="333333"/>
          <w:sz w:val="23"/>
          <w:szCs w:val="23"/>
        </w:rPr>
        <w:t>19 January 2017</w:t>
      </w:r>
    </w:p>
    <w:p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 ISBN Information:</w:t>
      </w:r>
    </w:p>
    <w:p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Electronic ISSN:</w:t>
      </w:r>
      <w:r w:rsidRPr="00D22DAB">
        <w:rPr>
          <w:rFonts w:ascii="Arial" w:eastAsia="Times New Roman" w:hAnsi="Arial" w:cs="Arial"/>
          <w:color w:val="333333"/>
          <w:sz w:val="23"/>
          <w:szCs w:val="23"/>
        </w:rPr>
        <w:t> 2159-6190</w:t>
      </w:r>
    </w:p>
    <w:p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INSPEC Accession Number: </w:t>
      </w:r>
      <w:r w:rsidRPr="00D22DAB">
        <w:rPr>
          <w:rFonts w:ascii="Arial" w:eastAsia="Times New Roman" w:hAnsi="Arial" w:cs="Arial"/>
          <w:color w:val="333333"/>
          <w:sz w:val="23"/>
          <w:szCs w:val="23"/>
        </w:rPr>
        <w:t>16617433</w:t>
      </w:r>
    </w:p>
    <w:p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DOI: </w:t>
      </w:r>
      <w:hyperlink r:id="rId7" w:tgtFrame="_blank" w:history="1">
        <w:r w:rsidRPr="00D22DAB">
          <w:rPr>
            <w:rFonts w:ascii="Arial" w:eastAsia="Times New Roman" w:hAnsi="Arial" w:cs="Arial"/>
            <w:color w:val="006699"/>
            <w:sz w:val="23"/>
          </w:rPr>
          <w:t>10.1109/CLOUD.2016.0151</w:t>
        </w:r>
      </w:hyperlink>
    </w:p>
    <w:p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Publisher: </w:t>
      </w:r>
      <w:r w:rsidRPr="00D22DAB">
        <w:rPr>
          <w:rFonts w:ascii="Arial" w:eastAsia="Times New Roman" w:hAnsi="Arial" w:cs="Arial"/>
          <w:color w:val="333333"/>
          <w:sz w:val="23"/>
          <w:szCs w:val="23"/>
        </w:rPr>
        <w:t>IEEE</w:t>
      </w:r>
    </w:p>
    <w:p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Conference Location: </w:t>
      </w:r>
      <w:r w:rsidRPr="00D22DAB">
        <w:rPr>
          <w:rFonts w:ascii="Arial" w:eastAsia="Times New Roman" w:hAnsi="Arial" w:cs="Arial"/>
          <w:color w:val="333333"/>
          <w:sz w:val="23"/>
          <w:szCs w:val="23"/>
        </w:rPr>
        <w:t>San Francisco, CA, USA</w:t>
      </w:r>
    </w:p>
    <w:p w:rsidR="000D1660" w:rsidRDefault="006B4B13" w:rsidP="000D1660">
      <w:hyperlink r:id="rId8" w:history="1">
        <w:r w:rsidR="000D1660" w:rsidRPr="006C513A">
          <w:rPr>
            <w:rStyle w:val="Hyperlink"/>
          </w:rPr>
          <w:t>https://ieeexplore.ieee.org/document/7820388</w:t>
        </w:r>
      </w:hyperlink>
    </w:p>
    <w:p w:rsidR="000D1660" w:rsidRDefault="000D1660" w:rsidP="000D1660">
      <w:pPr>
        <w:shd w:val="clear" w:color="auto" w:fill="FFFFFF"/>
        <w:spacing w:after="0" w:line="240" w:lineRule="auto"/>
        <w:rPr>
          <w:rFonts w:ascii="Arial" w:eastAsia="Times New Roman" w:hAnsi="Arial" w:cs="Arial"/>
          <w:b/>
          <w:bCs/>
          <w:color w:val="333333"/>
          <w:sz w:val="23"/>
        </w:rPr>
      </w:pPr>
    </w:p>
    <w:p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Published in: </w:t>
      </w:r>
      <w:hyperlink r:id="rId9" w:history="1">
        <w:r w:rsidRPr="003275B7">
          <w:rPr>
            <w:rFonts w:ascii="Arial" w:eastAsia="Times New Roman" w:hAnsi="Arial" w:cs="Arial"/>
            <w:color w:val="17445A"/>
            <w:sz w:val="23"/>
            <w:u w:val="single"/>
          </w:rPr>
          <w:t>2017 12th Iberian Conference on Information Systems and Technologies (CISTI)</w:t>
        </w:r>
      </w:hyperlink>
    </w:p>
    <w:p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Date of Conference: </w:t>
      </w:r>
      <w:r w:rsidRPr="003275B7">
        <w:rPr>
          <w:rFonts w:ascii="Arial" w:eastAsia="Times New Roman" w:hAnsi="Arial" w:cs="Arial"/>
          <w:color w:val="333333"/>
          <w:sz w:val="23"/>
          <w:szCs w:val="23"/>
        </w:rPr>
        <w:t>21-24 June 2017</w:t>
      </w:r>
    </w:p>
    <w:p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Date Added to IEEE </w:t>
      </w:r>
      <w:r w:rsidRPr="003275B7">
        <w:rPr>
          <w:rFonts w:ascii="Arial" w:eastAsia="Times New Roman" w:hAnsi="Arial" w:cs="Arial"/>
          <w:b/>
          <w:bCs/>
          <w:i/>
          <w:iCs/>
          <w:color w:val="333333"/>
          <w:sz w:val="23"/>
        </w:rPr>
        <w:t>Xplore</w:t>
      </w:r>
      <w:r w:rsidRPr="003275B7">
        <w:rPr>
          <w:rFonts w:ascii="Arial" w:eastAsia="Times New Roman" w:hAnsi="Arial" w:cs="Arial"/>
          <w:b/>
          <w:bCs/>
          <w:color w:val="333333"/>
          <w:sz w:val="23"/>
        </w:rPr>
        <w:t>: </w:t>
      </w:r>
      <w:r w:rsidRPr="003275B7">
        <w:rPr>
          <w:rFonts w:ascii="Arial" w:eastAsia="Times New Roman" w:hAnsi="Arial" w:cs="Arial"/>
          <w:color w:val="333333"/>
          <w:sz w:val="23"/>
          <w:szCs w:val="23"/>
        </w:rPr>
        <w:t>13 July 2017</w:t>
      </w:r>
    </w:p>
    <w:p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 ISBN Information:</w:t>
      </w:r>
    </w:p>
    <w:p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INSPEC Accession Number: </w:t>
      </w:r>
      <w:r w:rsidRPr="003275B7">
        <w:rPr>
          <w:rFonts w:ascii="Arial" w:eastAsia="Times New Roman" w:hAnsi="Arial" w:cs="Arial"/>
          <w:color w:val="333333"/>
          <w:sz w:val="23"/>
          <w:szCs w:val="23"/>
        </w:rPr>
        <w:t>17028881</w:t>
      </w:r>
    </w:p>
    <w:p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DOI: </w:t>
      </w:r>
      <w:hyperlink r:id="rId10" w:tgtFrame="_blank" w:history="1">
        <w:r w:rsidRPr="003275B7">
          <w:rPr>
            <w:rFonts w:ascii="Arial" w:eastAsia="Times New Roman" w:hAnsi="Arial" w:cs="Arial"/>
            <w:color w:val="006699"/>
            <w:sz w:val="23"/>
          </w:rPr>
          <w:t>10.23919/CISTI.2017.7975849</w:t>
        </w:r>
      </w:hyperlink>
    </w:p>
    <w:p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Publisher: </w:t>
      </w:r>
      <w:r w:rsidRPr="003275B7">
        <w:rPr>
          <w:rFonts w:ascii="Arial" w:eastAsia="Times New Roman" w:hAnsi="Arial" w:cs="Arial"/>
          <w:color w:val="333333"/>
          <w:sz w:val="23"/>
          <w:szCs w:val="23"/>
        </w:rPr>
        <w:t>IEEE</w:t>
      </w:r>
    </w:p>
    <w:p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Conference Location: </w:t>
      </w:r>
      <w:r w:rsidRPr="003275B7">
        <w:rPr>
          <w:rFonts w:ascii="Arial" w:eastAsia="Times New Roman" w:hAnsi="Arial" w:cs="Arial"/>
          <w:color w:val="333333"/>
          <w:sz w:val="23"/>
          <w:szCs w:val="23"/>
        </w:rPr>
        <w:t>Lisbon, Portugal</w:t>
      </w:r>
    </w:p>
    <w:p w:rsidR="000D1660" w:rsidRDefault="006B4B13" w:rsidP="000D1660">
      <w:hyperlink r:id="rId11" w:history="1">
        <w:r w:rsidR="000D1660" w:rsidRPr="006C513A">
          <w:rPr>
            <w:rStyle w:val="Hyperlink"/>
          </w:rPr>
          <w:t>https://ieeexplore.ieee.org/document/7975849</w:t>
        </w:r>
      </w:hyperlink>
    </w:p>
    <w:p w:rsidR="000D1660" w:rsidRDefault="000D1660" w:rsidP="000D1660">
      <w:pPr>
        <w:shd w:val="clear" w:color="auto" w:fill="FFFFFF"/>
        <w:spacing w:after="0" w:line="240" w:lineRule="auto"/>
        <w:rPr>
          <w:rFonts w:ascii="Arial" w:eastAsia="Times New Roman" w:hAnsi="Arial" w:cs="Arial"/>
          <w:b/>
          <w:bCs/>
          <w:color w:val="333333"/>
          <w:sz w:val="23"/>
        </w:rPr>
      </w:pPr>
    </w:p>
    <w:p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Published in: </w:t>
      </w:r>
      <w:hyperlink r:id="rId12" w:history="1">
        <w:r w:rsidRPr="000F496E">
          <w:rPr>
            <w:rFonts w:ascii="Arial" w:eastAsia="Times New Roman" w:hAnsi="Arial" w:cs="Arial"/>
            <w:color w:val="17445A"/>
            <w:sz w:val="23"/>
            <w:u w:val="single"/>
          </w:rPr>
          <w:t>2015 IEEE International Conference on Smart City/</w:t>
        </w:r>
        <w:proofErr w:type="spellStart"/>
        <w:r w:rsidRPr="000F496E">
          <w:rPr>
            <w:rFonts w:ascii="Arial" w:eastAsia="Times New Roman" w:hAnsi="Arial" w:cs="Arial"/>
            <w:color w:val="17445A"/>
            <w:sz w:val="23"/>
            <w:u w:val="single"/>
          </w:rPr>
          <w:t>SocialCom</w:t>
        </w:r>
        <w:proofErr w:type="spellEnd"/>
        <w:r w:rsidRPr="000F496E">
          <w:rPr>
            <w:rFonts w:ascii="Arial" w:eastAsia="Times New Roman" w:hAnsi="Arial" w:cs="Arial"/>
            <w:color w:val="17445A"/>
            <w:sz w:val="23"/>
            <w:u w:val="single"/>
          </w:rPr>
          <w:t>/</w:t>
        </w:r>
        <w:proofErr w:type="spellStart"/>
        <w:r w:rsidRPr="000F496E">
          <w:rPr>
            <w:rFonts w:ascii="Arial" w:eastAsia="Times New Roman" w:hAnsi="Arial" w:cs="Arial"/>
            <w:color w:val="17445A"/>
            <w:sz w:val="23"/>
            <w:u w:val="single"/>
          </w:rPr>
          <w:t>SustainCom</w:t>
        </w:r>
        <w:proofErr w:type="spellEnd"/>
        <w:r w:rsidRPr="000F496E">
          <w:rPr>
            <w:rFonts w:ascii="Arial" w:eastAsia="Times New Roman" w:hAnsi="Arial" w:cs="Arial"/>
            <w:color w:val="17445A"/>
            <w:sz w:val="23"/>
            <w:u w:val="single"/>
          </w:rPr>
          <w:t xml:space="preserve"> (</w:t>
        </w:r>
        <w:proofErr w:type="spellStart"/>
        <w:r w:rsidRPr="000F496E">
          <w:rPr>
            <w:rFonts w:ascii="Arial" w:eastAsia="Times New Roman" w:hAnsi="Arial" w:cs="Arial"/>
            <w:color w:val="17445A"/>
            <w:sz w:val="23"/>
            <w:u w:val="single"/>
          </w:rPr>
          <w:t>SmartCity</w:t>
        </w:r>
        <w:proofErr w:type="spellEnd"/>
        <w:r w:rsidRPr="000F496E">
          <w:rPr>
            <w:rFonts w:ascii="Arial" w:eastAsia="Times New Roman" w:hAnsi="Arial" w:cs="Arial"/>
            <w:color w:val="17445A"/>
            <w:sz w:val="23"/>
            <w:u w:val="single"/>
          </w:rPr>
          <w:t>)</w:t>
        </w:r>
      </w:hyperlink>
    </w:p>
    <w:p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Date of Conference: </w:t>
      </w:r>
      <w:r w:rsidRPr="000F496E">
        <w:rPr>
          <w:rFonts w:ascii="Arial" w:eastAsia="Times New Roman" w:hAnsi="Arial" w:cs="Arial"/>
          <w:color w:val="333333"/>
          <w:sz w:val="23"/>
          <w:szCs w:val="23"/>
        </w:rPr>
        <w:t>19-21 Dec. 2015</w:t>
      </w:r>
    </w:p>
    <w:p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Date Added to IEEE </w:t>
      </w:r>
      <w:r w:rsidRPr="000F496E">
        <w:rPr>
          <w:rFonts w:ascii="Arial" w:eastAsia="Times New Roman" w:hAnsi="Arial" w:cs="Arial"/>
          <w:b/>
          <w:bCs/>
          <w:i/>
          <w:iCs/>
          <w:color w:val="333333"/>
          <w:sz w:val="23"/>
        </w:rPr>
        <w:t>Xplore</w:t>
      </w:r>
      <w:r w:rsidRPr="000F496E">
        <w:rPr>
          <w:rFonts w:ascii="Arial" w:eastAsia="Times New Roman" w:hAnsi="Arial" w:cs="Arial"/>
          <w:b/>
          <w:bCs/>
          <w:color w:val="333333"/>
          <w:sz w:val="23"/>
        </w:rPr>
        <w:t>: </w:t>
      </w:r>
      <w:r w:rsidRPr="000F496E">
        <w:rPr>
          <w:rFonts w:ascii="Arial" w:eastAsia="Times New Roman" w:hAnsi="Arial" w:cs="Arial"/>
          <w:color w:val="333333"/>
          <w:sz w:val="23"/>
          <w:szCs w:val="23"/>
        </w:rPr>
        <w:t>05 May 2016</w:t>
      </w:r>
    </w:p>
    <w:p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 ISBN Information:</w:t>
      </w:r>
    </w:p>
    <w:p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INSPEC Accession Number: </w:t>
      </w:r>
      <w:r w:rsidRPr="000F496E">
        <w:rPr>
          <w:rFonts w:ascii="Arial" w:eastAsia="Times New Roman" w:hAnsi="Arial" w:cs="Arial"/>
          <w:color w:val="333333"/>
          <w:sz w:val="23"/>
          <w:szCs w:val="23"/>
        </w:rPr>
        <w:t>15986348</w:t>
      </w:r>
    </w:p>
    <w:p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DOI: </w:t>
      </w:r>
      <w:hyperlink r:id="rId13" w:tgtFrame="_blank" w:history="1">
        <w:r w:rsidRPr="000F496E">
          <w:rPr>
            <w:rFonts w:ascii="Arial" w:eastAsia="Times New Roman" w:hAnsi="Arial" w:cs="Arial"/>
            <w:color w:val="006699"/>
            <w:sz w:val="23"/>
          </w:rPr>
          <w:t>10.1109/SmartCity.2015.215</w:t>
        </w:r>
      </w:hyperlink>
    </w:p>
    <w:p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Publisher: </w:t>
      </w:r>
      <w:r w:rsidRPr="000F496E">
        <w:rPr>
          <w:rFonts w:ascii="Arial" w:eastAsia="Times New Roman" w:hAnsi="Arial" w:cs="Arial"/>
          <w:color w:val="333333"/>
          <w:sz w:val="23"/>
          <w:szCs w:val="23"/>
        </w:rPr>
        <w:t>IEEE</w:t>
      </w:r>
    </w:p>
    <w:p w:rsidR="000D1660"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Conference Location: </w:t>
      </w:r>
      <w:r w:rsidRPr="000F496E">
        <w:rPr>
          <w:rFonts w:ascii="Arial" w:eastAsia="Times New Roman" w:hAnsi="Arial" w:cs="Arial"/>
          <w:color w:val="333333"/>
          <w:sz w:val="23"/>
          <w:szCs w:val="23"/>
        </w:rPr>
        <w:t>Chengdu, China</w:t>
      </w:r>
    </w:p>
    <w:p w:rsidR="000D1660" w:rsidRPr="00040E46" w:rsidRDefault="006B4B13" w:rsidP="000D1660">
      <w:pPr>
        <w:shd w:val="clear" w:color="auto" w:fill="FFFFFF"/>
        <w:spacing w:after="0" w:line="240" w:lineRule="auto"/>
        <w:rPr>
          <w:rFonts w:ascii="Arial" w:eastAsia="Times New Roman" w:hAnsi="Arial" w:cs="Arial"/>
          <w:color w:val="333333"/>
          <w:sz w:val="23"/>
          <w:szCs w:val="23"/>
        </w:rPr>
      </w:pPr>
      <w:hyperlink r:id="rId14" w:history="1">
        <w:r w:rsidR="000D1660" w:rsidRPr="006C513A">
          <w:rPr>
            <w:rStyle w:val="Hyperlink"/>
          </w:rPr>
          <w:t>https://ieeexplore.ieee.org/document/7463870</w:t>
        </w:r>
      </w:hyperlink>
    </w:p>
    <w:p w:rsidR="000D1660" w:rsidRDefault="000D1660" w:rsidP="000D1660"/>
    <w:p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Published in: </w:t>
      </w:r>
      <w:hyperlink r:id="rId15" w:history="1">
        <w:r w:rsidRPr="003275B7">
          <w:rPr>
            <w:rFonts w:ascii="Arial" w:eastAsia="Times New Roman" w:hAnsi="Arial" w:cs="Arial"/>
            <w:color w:val="006699"/>
            <w:sz w:val="23"/>
          </w:rPr>
          <w:t>2013 International Conference on Recent Trends in Information Technology (ICRTIT)</w:t>
        </w:r>
      </w:hyperlink>
    </w:p>
    <w:p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Date of Conference: </w:t>
      </w:r>
      <w:r w:rsidRPr="003275B7">
        <w:rPr>
          <w:rFonts w:ascii="Arial" w:eastAsia="Times New Roman" w:hAnsi="Arial" w:cs="Arial"/>
          <w:color w:val="333333"/>
          <w:sz w:val="23"/>
          <w:szCs w:val="23"/>
        </w:rPr>
        <w:t>25-27 July 2013</w:t>
      </w:r>
    </w:p>
    <w:p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Date Added to IEEE </w:t>
      </w:r>
      <w:r w:rsidRPr="003275B7">
        <w:rPr>
          <w:rFonts w:ascii="Arial" w:eastAsia="Times New Roman" w:hAnsi="Arial" w:cs="Arial"/>
          <w:b/>
          <w:bCs/>
          <w:i/>
          <w:iCs/>
          <w:color w:val="333333"/>
          <w:sz w:val="23"/>
        </w:rPr>
        <w:t>Xplore</w:t>
      </w:r>
      <w:r w:rsidRPr="003275B7">
        <w:rPr>
          <w:rFonts w:ascii="Arial" w:eastAsia="Times New Roman" w:hAnsi="Arial" w:cs="Arial"/>
          <w:b/>
          <w:bCs/>
          <w:color w:val="333333"/>
          <w:sz w:val="23"/>
        </w:rPr>
        <w:t>: </w:t>
      </w:r>
      <w:r w:rsidRPr="003275B7">
        <w:rPr>
          <w:rFonts w:ascii="Arial" w:eastAsia="Times New Roman" w:hAnsi="Arial" w:cs="Arial"/>
          <w:color w:val="333333"/>
          <w:sz w:val="23"/>
          <w:szCs w:val="23"/>
        </w:rPr>
        <w:t>26 June 2014</w:t>
      </w:r>
    </w:p>
    <w:p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Electronic ISBN:</w:t>
      </w:r>
      <w:r w:rsidRPr="003275B7">
        <w:rPr>
          <w:rFonts w:ascii="Arial" w:eastAsia="Times New Roman" w:hAnsi="Arial" w:cs="Arial"/>
          <w:color w:val="333333"/>
          <w:sz w:val="23"/>
          <w:szCs w:val="23"/>
        </w:rPr>
        <w:t> 978-1-4799-1024-3</w:t>
      </w:r>
    </w:p>
    <w:p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INSPEC Accession Number: </w:t>
      </w:r>
      <w:r w:rsidRPr="003275B7">
        <w:rPr>
          <w:rFonts w:ascii="Arial" w:eastAsia="Times New Roman" w:hAnsi="Arial" w:cs="Arial"/>
          <w:color w:val="333333"/>
          <w:sz w:val="23"/>
          <w:szCs w:val="23"/>
        </w:rPr>
        <w:t>14399486</w:t>
      </w:r>
    </w:p>
    <w:p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DOI: </w:t>
      </w:r>
      <w:hyperlink r:id="rId16" w:tgtFrame="_blank" w:history="1">
        <w:r w:rsidRPr="003275B7">
          <w:rPr>
            <w:rFonts w:ascii="Arial" w:eastAsia="Times New Roman" w:hAnsi="Arial" w:cs="Arial"/>
            <w:color w:val="006699"/>
            <w:sz w:val="23"/>
          </w:rPr>
          <w:t>10.1109/ICRTIT.2013.6844185</w:t>
        </w:r>
      </w:hyperlink>
    </w:p>
    <w:p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Publisher: </w:t>
      </w:r>
      <w:r w:rsidRPr="003275B7">
        <w:rPr>
          <w:rFonts w:ascii="Arial" w:eastAsia="Times New Roman" w:hAnsi="Arial" w:cs="Arial"/>
          <w:color w:val="333333"/>
          <w:sz w:val="23"/>
          <w:szCs w:val="23"/>
        </w:rPr>
        <w:t>IEEE</w:t>
      </w:r>
    </w:p>
    <w:p w:rsidR="00EA7B56"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Conference Location: </w:t>
      </w:r>
      <w:r w:rsidRPr="003275B7">
        <w:rPr>
          <w:rFonts w:ascii="Arial" w:eastAsia="Times New Roman" w:hAnsi="Arial" w:cs="Arial"/>
          <w:color w:val="333333"/>
          <w:sz w:val="23"/>
          <w:szCs w:val="23"/>
        </w:rPr>
        <w:t>Chennai, India</w:t>
      </w:r>
    </w:p>
    <w:p w:rsidR="00EA7B56" w:rsidRDefault="006B4B13" w:rsidP="00EA7B56">
      <w:pPr>
        <w:shd w:val="clear" w:color="auto" w:fill="FFFFFF"/>
        <w:spacing w:after="0" w:line="240" w:lineRule="auto"/>
        <w:rPr>
          <w:rFonts w:ascii="Arial" w:eastAsia="Times New Roman" w:hAnsi="Arial" w:cs="Arial"/>
          <w:color w:val="333333"/>
          <w:sz w:val="23"/>
          <w:szCs w:val="23"/>
        </w:rPr>
      </w:pPr>
      <w:hyperlink r:id="rId17" w:history="1">
        <w:r w:rsidR="00EA7B56" w:rsidRPr="006C513A">
          <w:rPr>
            <w:rStyle w:val="Hyperlink"/>
            <w:rFonts w:ascii="Arial" w:eastAsia="Times New Roman" w:hAnsi="Arial" w:cs="Arial"/>
            <w:sz w:val="23"/>
            <w:szCs w:val="23"/>
          </w:rPr>
          <w:t>https://ieeexplore.ieee.org/document/6844185</w:t>
        </w:r>
      </w:hyperlink>
    </w:p>
    <w:p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Pr>
          <w:rFonts w:ascii="Arial" w:hAnsi="Arial" w:cs="Arial"/>
          <w:color w:val="333333"/>
          <w:sz w:val="23"/>
          <w:szCs w:val="23"/>
          <w:shd w:val="clear" w:color="auto" w:fill="FFFFFF"/>
        </w:rPr>
        <w:t>.</w:t>
      </w:r>
    </w:p>
    <w:p w:rsidR="00EA7B56" w:rsidRDefault="00EA7B56" w:rsidP="00EA7B56">
      <w:pPr>
        <w:shd w:val="clear" w:color="auto" w:fill="FFFFFF"/>
        <w:spacing w:after="0" w:line="240" w:lineRule="auto"/>
        <w:rPr>
          <w:rFonts w:ascii="Arial" w:eastAsia="Times New Roman" w:hAnsi="Arial" w:cs="Arial"/>
          <w:b/>
          <w:bCs/>
          <w:color w:val="333333"/>
          <w:sz w:val="23"/>
        </w:rPr>
      </w:pPr>
    </w:p>
    <w:p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Published in: </w:t>
      </w:r>
      <w:hyperlink r:id="rId18" w:history="1">
        <w:r w:rsidRPr="00D22DAB">
          <w:rPr>
            <w:rFonts w:ascii="Arial" w:eastAsia="Times New Roman" w:hAnsi="Arial" w:cs="Arial"/>
            <w:color w:val="17445A"/>
            <w:sz w:val="23"/>
            <w:u w:val="single"/>
          </w:rPr>
          <w:t>2009 Second International Conference on Information and Computing Science</w:t>
        </w:r>
      </w:hyperlink>
    </w:p>
    <w:p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Date of Conference: </w:t>
      </w:r>
      <w:r w:rsidRPr="00D22DAB">
        <w:rPr>
          <w:rFonts w:ascii="Arial" w:eastAsia="Times New Roman" w:hAnsi="Arial" w:cs="Arial"/>
          <w:color w:val="333333"/>
          <w:sz w:val="23"/>
          <w:szCs w:val="23"/>
        </w:rPr>
        <w:t>21-22 May 2009</w:t>
      </w:r>
    </w:p>
    <w:p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Date Added to IEEE </w:t>
      </w:r>
      <w:r w:rsidRPr="00D22DAB">
        <w:rPr>
          <w:rFonts w:ascii="Arial" w:eastAsia="Times New Roman" w:hAnsi="Arial" w:cs="Arial"/>
          <w:b/>
          <w:bCs/>
          <w:i/>
          <w:iCs/>
          <w:color w:val="333333"/>
          <w:sz w:val="23"/>
        </w:rPr>
        <w:t>Xplore</w:t>
      </w:r>
      <w:r w:rsidRPr="00D22DAB">
        <w:rPr>
          <w:rFonts w:ascii="Arial" w:eastAsia="Times New Roman" w:hAnsi="Arial" w:cs="Arial"/>
          <w:b/>
          <w:bCs/>
          <w:color w:val="333333"/>
          <w:sz w:val="23"/>
        </w:rPr>
        <w:t>: </w:t>
      </w:r>
      <w:r w:rsidRPr="00D22DAB">
        <w:rPr>
          <w:rFonts w:ascii="Arial" w:eastAsia="Times New Roman" w:hAnsi="Arial" w:cs="Arial"/>
          <w:color w:val="333333"/>
          <w:sz w:val="23"/>
          <w:szCs w:val="23"/>
        </w:rPr>
        <w:t>21 July 2009</w:t>
      </w:r>
    </w:p>
    <w:p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Print ISBN:</w:t>
      </w:r>
      <w:r w:rsidRPr="00D22DAB">
        <w:rPr>
          <w:rFonts w:ascii="Arial" w:eastAsia="Times New Roman" w:hAnsi="Arial" w:cs="Arial"/>
          <w:color w:val="333333"/>
          <w:sz w:val="23"/>
          <w:szCs w:val="23"/>
        </w:rPr>
        <w:t> 978-0-7695-3634-7</w:t>
      </w:r>
    </w:p>
    <w:p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 ISSN Information:</w:t>
      </w:r>
    </w:p>
    <w:p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INSPEC Accession Number: </w:t>
      </w:r>
      <w:r w:rsidRPr="00D22DAB">
        <w:rPr>
          <w:rFonts w:ascii="Arial" w:eastAsia="Times New Roman" w:hAnsi="Arial" w:cs="Arial"/>
          <w:color w:val="333333"/>
          <w:sz w:val="23"/>
          <w:szCs w:val="23"/>
        </w:rPr>
        <w:t>10791898</w:t>
      </w:r>
    </w:p>
    <w:p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DOI: </w:t>
      </w:r>
      <w:hyperlink r:id="rId19" w:tgtFrame="_blank" w:history="1">
        <w:r w:rsidRPr="00D22DAB">
          <w:rPr>
            <w:rFonts w:ascii="Arial" w:eastAsia="Times New Roman" w:hAnsi="Arial" w:cs="Arial"/>
            <w:color w:val="006699"/>
            <w:sz w:val="23"/>
          </w:rPr>
          <w:t>10.1109/ICIC.2009.85</w:t>
        </w:r>
      </w:hyperlink>
    </w:p>
    <w:p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Publisher: </w:t>
      </w:r>
      <w:r w:rsidRPr="00D22DAB">
        <w:rPr>
          <w:rFonts w:ascii="Arial" w:eastAsia="Times New Roman" w:hAnsi="Arial" w:cs="Arial"/>
          <w:color w:val="333333"/>
          <w:sz w:val="23"/>
          <w:szCs w:val="23"/>
        </w:rPr>
        <w:t>IEEE</w:t>
      </w:r>
    </w:p>
    <w:p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Conference Location: </w:t>
      </w:r>
      <w:r w:rsidRPr="00D22DAB">
        <w:rPr>
          <w:rFonts w:ascii="Arial" w:eastAsia="Times New Roman" w:hAnsi="Arial" w:cs="Arial"/>
          <w:color w:val="333333"/>
          <w:sz w:val="23"/>
          <w:szCs w:val="23"/>
        </w:rPr>
        <w:t>Manchester, UK</w:t>
      </w:r>
    </w:p>
    <w:p w:rsidR="00A83A74" w:rsidRDefault="006B4B13" w:rsidP="00EA7B56">
      <w:hyperlink r:id="rId20" w:history="1">
        <w:r w:rsidR="00EA7B56" w:rsidRPr="006C513A">
          <w:rPr>
            <w:rStyle w:val="Hyperlink"/>
          </w:rPr>
          <w:t>https://ieeexplore.ieee.org/document/5169602</w:t>
        </w:r>
      </w:hyperlink>
    </w:p>
    <w:p w:rsidR="00000000" w:rsidRPr="00CF181E" w:rsidRDefault="006B4B13" w:rsidP="00CF181E">
      <w:pPr>
        <w:pStyle w:val="Heading2"/>
        <w:rPr>
          <w:ins w:id="0" w:author="Hammad Khan" w:date="2019-01-12T12:58:00Z"/>
          <w:shd w:val="clear" w:color="auto" w:fill="FFFFFF"/>
          <w:rPrChange w:id="1" w:author="Bilal" w:date="2019-02-01T01:17:00Z">
            <w:rPr>
              <w:ins w:id="2" w:author="Hammad Khan" w:date="2019-01-12T12:58:00Z"/>
            </w:rPr>
          </w:rPrChange>
        </w:rPr>
        <w:pPrChange w:id="3" w:author="Bilal" w:date="2019-02-01T01:17:00Z">
          <w:pPr/>
        </w:pPrChange>
      </w:pPr>
      <w:ins w:id="4" w:author="Hammad Khan" w:date="2019-01-12T12:57:00Z">
        <w:r w:rsidRPr="00CF181E">
          <w:rPr>
            <w:shd w:val="clear" w:color="auto" w:fill="FFFFFF"/>
            <w:rPrChange w:id="5" w:author="Bilal" w:date="2019-02-01T01:17:00Z">
              <w:rPr/>
            </w:rPrChange>
          </w:rPr>
          <w:t>Ref</w:t>
        </w:r>
        <w:del w:id="6" w:author="Bilal" w:date="2019-02-01T01:17:00Z">
          <w:r w:rsidRPr="00CF181E" w:rsidDel="00CF181E">
            <w:rPr>
              <w:shd w:val="clear" w:color="auto" w:fill="FFFFFF"/>
              <w:rPrChange w:id="7" w:author="Bilal" w:date="2019-02-01T01:17:00Z">
                <w:rPr/>
              </w:rPrChange>
            </w:rPr>
            <w:delText>erence</w:delText>
          </w:r>
        </w:del>
      </w:ins>
    </w:p>
    <w:p w:rsidR="00000000" w:rsidRPr="00CF181E" w:rsidRDefault="004C700C" w:rsidP="00CF181E">
      <w:pPr>
        <w:spacing w:after="0" w:line="240" w:lineRule="auto"/>
        <w:ind w:left="900" w:hanging="900"/>
        <w:rPr>
          <w:ins w:id="8" w:author="Hammad Khan" w:date="2019-01-12T13:45:00Z"/>
          <w:rFonts w:ascii="Arial" w:eastAsia="Times New Roman" w:hAnsi="Arial" w:cs="Arial"/>
          <w:color w:val="505050"/>
          <w:rPrChange w:id="9" w:author="Bilal" w:date="2019-02-01T01:17:00Z">
            <w:rPr>
              <w:ins w:id="10" w:author="Hammad Khan" w:date="2019-01-12T13:45:00Z"/>
              <w:rFonts w:ascii="Arial" w:eastAsia="Times New Roman" w:hAnsi="Arial" w:cs="Arial"/>
              <w:color w:val="505050"/>
              <w:sz w:val="20"/>
              <w:szCs w:val="20"/>
            </w:rPr>
          </w:rPrChange>
        </w:rPr>
        <w:pPrChange w:id="11" w:author="Bilal" w:date="2019-02-01T01:18:00Z">
          <w:pPr>
            <w:spacing w:after="0" w:line="240" w:lineRule="auto"/>
            <w:ind w:left="900" w:hanging="900"/>
          </w:pPr>
        </w:pPrChange>
      </w:pPr>
      <w:ins w:id="12" w:author="Hammad Khan" w:date="2019-01-12T13:45:00Z">
        <w:r>
          <w:t>[1]</w:t>
        </w:r>
        <w:r>
          <w:tab/>
        </w:r>
      </w:ins>
      <w:proofErr w:type="spellStart"/>
      <w:ins w:id="13" w:author="Hammad Khan" w:date="2019-01-20T18:28:00Z">
        <w:r w:rsidR="005C51F7" w:rsidRPr="00CF181E">
          <w:t>Naresh</w:t>
        </w:r>
        <w:proofErr w:type="spellEnd"/>
        <w:r w:rsidR="005C51F7" w:rsidRPr="00CF181E">
          <w:t xml:space="preserve"> </w:t>
        </w:r>
        <w:proofErr w:type="spellStart"/>
        <w:r w:rsidR="005C51F7" w:rsidRPr="00CF181E">
          <w:t>Vurukonda</w:t>
        </w:r>
        <w:proofErr w:type="spellEnd"/>
        <w:r w:rsidR="005C51F7" w:rsidRPr="00CF181E">
          <w:t xml:space="preserve">, </w:t>
        </w:r>
        <w:proofErr w:type="spellStart"/>
        <w:r w:rsidR="005C51F7" w:rsidRPr="00CF181E">
          <w:t>Thirumala</w:t>
        </w:r>
        <w:proofErr w:type="spellEnd"/>
        <w:r w:rsidR="005C51F7" w:rsidRPr="00CF181E">
          <w:t xml:space="preserve"> </w:t>
        </w:r>
        <w:proofErr w:type="spellStart"/>
        <w:r w:rsidR="005C51F7" w:rsidRPr="00CF181E">
          <w:t>Rao</w:t>
        </w:r>
        <w:proofErr w:type="spellEnd"/>
        <w:r w:rsidR="005C51F7" w:rsidRPr="00CF181E">
          <w:t xml:space="preserve">. “A Study on Data Storage Security Issues in Cloud Computing.” </w:t>
        </w:r>
        <w:proofErr w:type="spellStart"/>
        <w:proofErr w:type="gramStart"/>
        <w:r w:rsidR="005C51F7" w:rsidRPr="00CF181E">
          <w:rPr>
            <w:rPrChange w:id="14" w:author="Bilal" w:date="2019-02-01T01:17:00Z">
              <w:rPr>
                <w:i/>
              </w:rPr>
            </w:rPrChange>
          </w:rPr>
          <w:t>Procedia</w:t>
        </w:r>
        <w:proofErr w:type="spellEnd"/>
        <w:r w:rsidR="005C51F7" w:rsidRPr="00CF181E">
          <w:rPr>
            <w:rPrChange w:id="15" w:author="Bilal" w:date="2019-02-01T01:17:00Z">
              <w:rPr>
                <w:i/>
              </w:rPr>
            </w:rPrChange>
          </w:rPr>
          <w:t xml:space="preserve"> Computer Science</w:t>
        </w:r>
        <w:r w:rsidR="005C51F7" w:rsidRPr="00CF181E">
          <w:t>, vol. 92, pp. 128-135, 2016</w:t>
        </w:r>
      </w:ins>
      <w:ins w:id="16" w:author="Hammad Khan" w:date="2019-01-12T13:02:00Z">
        <w:r w:rsidR="00505E6E" w:rsidRPr="00CF181E">
          <w:t>.</w:t>
        </w:r>
      </w:ins>
      <w:proofErr w:type="gramEnd"/>
    </w:p>
    <w:p w:rsidR="00000000" w:rsidRDefault="00D50638">
      <w:pPr>
        <w:spacing w:after="0" w:line="240" w:lineRule="auto"/>
        <w:ind w:left="900" w:hanging="900"/>
        <w:jc w:val="both"/>
        <w:rPr>
          <w:ins w:id="17" w:author="Hammad Khan" w:date="2019-01-20T18:41:00Z"/>
        </w:rPr>
        <w:pPrChange w:id="18" w:author="Hammad Khan" w:date="2019-01-20T21:13:00Z">
          <w:pPr>
            <w:spacing w:after="0" w:line="240" w:lineRule="auto"/>
            <w:ind w:left="900" w:hanging="900"/>
          </w:pPr>
        </w:pPrChange>
      </w:pPr>
    </w:p>
    <w:p w:rsidR="00000000" w:rsidRDefault="00D50638">
      <w:pPr>
        <w:spacing w:after="0" w:line="240" w:lineRule="auto"/>
        <w:ind w:left="900" w:hanging="900"/>
        <w:jc w:val="both"/>
        <w:rPr>
          <w:ins w:id="19" w:author="Hammad Khan" w:date="2019-01-20T18:41:00Z"/>
        </w:rPr>
        <w:pPrChange w:id="20" w:author="Hammad Khan" w:date="2019-01-20T21:13:00Z">
          <w:pPr>
            <w:spacing w:after="0" w:line="240" w:lineRule="auto"/>
            <w:ind w:left="900" w:hanging="900"/>
          </w:pPr>
        </w:pPrChange>
      </w:pPr>
    </w:p>
    <w:p w:rsidR="00000000" w:rsidRDefault="001923B4">
      <w:pPr>
        <w:spacing w:after="0" w:line="240" w:lineRule="auto"/>
        <w:ind w:left="900" w:hanging="900"/>
        <w:jc w:val="both"/>
        <w:rPr>
          <w:ins w:id="21" w:author="Hammad Khan" w:date="2019-01-12T13:45:00Z"/>
        </w:rPr>
        <w:pPrChange w:id="22" w:author="Hammad Khan" w:date="2019-01-20T21:13:00Z">
          <w:pPr>
            <w:spacing w:after="0" w:line="240" w:lineRule="auto"/>
            <w:ind w:left="900" w:hanging="900"/>
          </w:pPr>
        </w:pPrChange>
      </w:pPr>
      <w:proofErr w:type="gramStart"/>
      <w:ins w:id="23" w:author="Hammad Khan" w:date="2019-01-20T18:41:00Z">
        <w:r>
          <w:t>[2]</w:t>
        </w:r>
        <w:r>
          <w:tab/>
          <w:t>B. Hati Karishna, S. Kiran Dr., G. Murali, R. Pradeep Kumar Reddy.</w:t>
        </w:r>
        <w:proofErr w:type="gramEnd"/>
        <w:r>
          <w:t xml:space="preserve"> </w:t>
        </w:r>
        <w:proofErr w:type="gramStart"/>
        <w:r>
          <w:t>“Security Issues in Service Model of Cloud Computing Environment.”</w:t>
        </w:r>
        <w:proofErr w:type="gramEnd"/>
        <w:r>
          <w:t xml:space="preserve"> </w:t>
        </w:r>
        <w:proofErr w:type="gramStart"/>
        <w:r>
          <w:rPr>
            <w:i/>
          </w:rPr>
          <w:t xml:space="preserve">Procedia Computer Science, </w:t>
        </w:r>
        <w:r>
          <w:t>vol. 87, pp. 246-251, 2016.</w:t>
        </w:r>
      </w:ins>
      <w:proofErr w:type="gramEnd"/>
    </w:p>
    <w:p w:rsidR="00000000" w:rsidRDefault="00D50638">
      <w:pPr>
        <w:spacing w:after="0" w:line="240" w:lineRule="auto"/>
        <w:ind w:left="900" w:hanging="900"/>
        <w:jc w:val="both"/>
        <w:rPr>
          <w:ins w:id="24" w:author="Hammad Khan" w:date="2019-01-12T13:45:00Z"/>
        </w:rPr>
        <w:pPrChange w:id="25" w:author="Hammad Khan" w:date="2019-01-20T21:13:00Z">
          <w:pPr>
            <w:spacing w:after="0" w:line="240" w:lineRule="auto"/>
            <w:ind w:left="900" w:hanging="900"/>
          </w:pPr>
        </w:pPrChange>
      </w:pPr>
    </w:p>
    <w:p w:rsidR="00000000" w:rsidRDefault="004C700C">
      <w:pPr>
        <w:spacing w:after="0" w:line="240" w:lineRule="auto"/>
        <w:ind w:left="900" w:hanging="900"/>
        <w:jc w:val="both"/>
        <w:rPr>
          <w:ins w:id="26" w:author="Hammad Khan" w:date="2019-01-20T18:26:00Z"/>
        </w:rPr>
        <w:pPrChange w:id="27" w:author="Hammad Khan" w:date="2019-01-20T21:13:00Z">
          <w:pPr>
            <w:spacing w:after="0" w:line="240" w:lineRule="auto"/>
            <w:ind w:left="900" w:hanging="900"/>
          </w:pPr>
        </w:pPrChange>
      </w:pPr>
      <w:ins w:id="28" w:author="Hammad Khan" w:date="2019-01-12T13:46:00Z">
        <w:r>
          <w:lastRenderedPageBreak/>
          <w:t>[</w:t>
        </w:r>
      </w:ins>
      <w:ins w:id="29" w:author="Hammad Khan" w:date="2019-01-20T18:41:00Z">
        <w:r w:rsidR="001923B4">
          <w:t>3</w:t>
        </w:r>
      </w:ins>
      <w:ins w:id="30" w:author="Hammad Khan" w:date="2019-01-12T13:46:00Z">
        <w:r>
          <w:t>]</w:t>
        </w:r>
        <w:r>
          <w:tab/>
        </w:r>
      </w:ins>
      <w:ins w:id="31" w:author="Hammad Khan" w:date="2019-01-20T18:29:00Z">
        <w:r w:rsidR="005C51F7" w:rsidRPr="00505E6E">
          <w:t>R. Velumadhava Rao, K. Selvamani</w:t>
        </w:r>
        <w:r w:rsidR="005C51F7">
          <w:t xml:space="preserve">. </w:t>
        </w:r>
        <w:proofErr w:type="gramStart"/>
        <w:r w:rsidR="005C51F7">
          <w:t>“</w:t>
        </w:r>
        <w:r w:rsidR="005C51F7" w:rsidRPr="00505E6E">
          <w:t>Data Security Challenges and Its Solutions in CloudComputing</w:t>
        </w:r>
        <w:r w:rsidR="005C51F7">
          <w:t>.”</w:t>
        </w:r>
        <w:proofErr w:type="gramEnd"/>
        <w:r w:rsidR="005C51F7">
          <w:t xml:space="preserve"> </w:t>
        </w:r>
        <w:r w:rsidR="005C51F7" w:rsidRPr="004C700C">
          <w:rPr>
            <w:i/>
          </w:rPr>
          <w:t>Procedia Computer Science</w:t>
        </w:r>
        <w:r w:rsidR="005C51F7">
          <w:t>, vol. 48, pp. 204-209, Jan. 2015</w:t>
        </w:r>
      </w:ins>
      <w:ins w:id="32" w:author="Hammad Khan" w:date="2019-01-20T18:26:00Z">
        <w:r w:rsidR="005C51F7">
          <w:t>.</w:t>
        </w:r>
      </w:ins>
    </w:p>
    <w:p w:rsidR="00000000" w:rsidRDefault="00D50638">
      <w:pPr>
        <w:spacing w:after="0" w:line="240" w:lineRule="auto"/>
        <w:ind w:left="900" w:hanging="900"/>
        <w:jc w:val="both"/>
        <w:rPr>
          <w:ins w:id="33" w:author="Hammad Khan" w:date="2019-01-12T13:46:00Z"/>
        </w:rPr>
        <w:pPrChange w:id="34" w:author="Hammad Khan" w:date="2019-01-20T21:13:00Z">
          <w:pPr>
            <w:spacing w:after="0" w:line="240" w:lineRule="auto"/>
            <w:ind w:left="900" w:hanging="900"/>
          </w:pPr>
        </w:pPrChange>
      </w:pPr>
    </w:p>
    <w:p w:rsidR="00000000" w:rsidRDefault="00D50638">
      <w:pPr>
        <w:spacing w:after="0" w:line="240" w:lineRule="auto"/>
        <w:ind w:left="900" w:hanging="900"/>
        <w:jc w:val="both"/>
        <w:rPr>
          <w:ins w:id="35" w:author="Hammad Khan" w:date="2019-01-12T13:46:00Z"/>
          <w:rFonts w:ascii="Arial" w:eastAsia="Times New Roman" w:hAnsi="Arial" w:cs="Arial"/>
          <w:color w:val="505050"/>
          <w:sz w:val="20"/>
          <w:szCs w:val="20"/>
        </w:rPr>
        <w:pPrChange w:id="36" w:author="Hammad Khan" w:date="2019-01-20T21:13:00Z">
          <w:pPr>
            <w:spacing w:after="0" w:line="240" w:lineRule="auto"/>
            <w:ind w:left="900" w:hanging="900"/>
          </w:pPr>
        </w:pPrChange>
      </w:pPr>
    </w:p>
    <w:p w:rsidR="00000000" w:rsidRDefault="006B4B13">
      <w:pPr>
        <w:spacing w:after="0" w:line="240" w:lineRule="auto"/>
        <w:ind w:left="900" w:hanging="900"/>
        <w:jc w:val="both"/>
        <w:rPr>
          <w:ins w:id="37" w:author="Hammad Khan" w:date="2019-01-20T18:15:00Z"/>
        </w:rPr>
        <w:pPrChange w:id="38" w:author="Hammad Khan" w:date="2019-01-20T21:13:00Z">
          <w:pPr>
            <w:spacing w:after="0" w:line="240" w:lineRule="auto"/>
            <w:ind w:left="900" w:hanging="900"/>
          </w:pPr>
        </w:pPrChange>
      </w:pPr>
      <w:ins w:id="39" w:author="Hammad Khan" w:date="2019-01-12T13:46:00Z">
        <w:r w:rsidRPr="006B4B13">
          <w:rPr>
            <w:rPrChange w:id="40" w:author="Hammad Khan" w:date="2019-01-20T18:17:00Z">
              <w:rPr>
                <w:rFonts w:ascii="Arial" w:eastAsia="Times New Roman" w:hAnsi="Arial" w:cs="Arial"/>
                <w:color w:val="505050"/>
                <w:sz w:val="20"/>
                <w:szCs w:val="20"/>
              </w:rPr>
            </w:rPrChange>
          </w:rPr>
          <w:t>[</w:t>
        </w:r>
      </w:ins>
      <w:ins w:id="41" w:author="Hammad Khan" w:date="2019-01-20T18:41:00Z">
        <w:r w:rsidR="001923B4">
          <w:t>4</w:t>
        </w:r>
      </w:ins>
      <w:ins w:id="42" w:author="Hammad Khan" w:date="2019-01-12T13:46:00Z">
        <w:r w:rsidRPr="006B4B13">
          <w:rPr>
            <w:rPrChange w:id="43" w:author="Hammad Khan" w:date="2019-01-20T18:17:00Z">
              <w:rPr>
                <w:rFonts w:ascii="Arial" w:eastAsia="Times New Roman" w:hAnsi="Arial" w:cs="Arial"/>
                <w:color w:val="505050"/>
                <w:sz w:val="20"/>
                <w:szCs w:val="20"/>
              </w:rPr>
            </w:rPrChange>
          </w:rPr>
          <w:t>]</w:t>
        </w:r>
        <w:r w:rsidR="004C700C">
          <w:rPr>
            <w:rFonts w:ascii="Arial" w:eastAsia="Times New Roman" w:hAnsi="Arial" w:cs="Arial"/>
            <w:color w:val="505050"/>
            <w:sz w:val="20"/>
            <w:szCs w:val="20"/>
          </w:rPr>
          <w:tab/>
        </w:r>
      </w:ins>
      <w:ins w:id="44" w:author="Hammad Khan" w:date="2019-01-12T13:47:00Z">
        <w:r w:rsidR="004C700C">
          <w:t xml:space="preserve">Mazhar Ali, </w:t>
        </w:r>
      </w:ins>
      <w:ins w:id="45" w:author="Hammad Khan" w:date="2019-01-12T13:48:00Z">
        <w:r w:rsidR="004C700C">
          <w:t>Samee U. Khan, Athanasios V. Vasilakos</w:t>
        </w:r>
      </w:ins>
      <w:ins w:id="46" w:author="Hammad Khan" w:date="2019-01-12T13:47:00Z">
        <w:r w:rsidR="004C700C">
          <w:t>. “</w:t>
        </w:r>
      </w:ins>
      <w:ins w:id="47" w:author="Hammad Khan" w:date="2019-01-12T13:50:00Z">
        <w:r w:rsidR="004C700C" w:rsidRPr="004C700C">
          <w:t>Security in cloud computing: Opportunities and challenges</w:t>
        </w:r>
      </w:ins>
      <w:ins w:id="48" w:author="Hammad Khan" w:date="2019-01-12T13:47:00Z">
        <w:r w:rsidR="004C700C" w:rsidRPr="009B1E96">
          <w:t xml:space="preserve">.” </w:t>
        </w:r>
      </w:ins>
      <w:proofErr w:type="gramStart"/>
      <w:ins w:id="49" w:author="Hammad Khan" w:date="2019-01-12T13:50:00Z">
        <w:r w:rsidR="004C700C" w:rsidRPr="009B1E96">
          <w:rPr>
            <w:rPrChange w:id="50" w:author="Bilal" w:date="2019-02-01T01:22:00Z">
              <w:rPr>
                <w:i/>
              </w:rPr>
            </w:rPrChange>
          </w:rPr>
          <w:t xml:space="preserve">Information </w:t>
        </w:r>
      </w:ins>
      <w:ins w:id="51" w:author="Hammad Khan" w:date="2019-01-12T13:47:00Z">
        <w:r w:rsidR="004C700C" w:rsidRPr="009B1E96">
          <w:rPr>
            <w:rPrChange w:id="52" w:author="Bilal" w:date="2019-02-01T01:22:00Z">
              <w:rPr>
                <w:i/>
              </w:rPr>
            </w:rPrChange>
          </w:rPr>
          <w:t>Science</w:t>
        </w:r>
      </w:ins>
      <w:ins w:id="53" w:author="Hammad Khan" w:date="2019-01-12T13:51:00Z">
        <w:r w:rsidR="004C700C" w:rsidRPr="009B1E96">
          <w:rPr>
            <w:rPrChange w:id="54" w:author="Bilal" w:date="2019-02-01T01:22:00Z">
              <w:rPr>
                <w:i/>
              </w:rPr>
            </w:rPrChange>
          </w:rPr>
          <w:t>s</w:t>
        </w:r>
      </w:ins>
      <w:ins w:id="55" w:author="Hammad Khan" w:date="2019-01-12T13:47:00Z">
        <w:r w:rsidR="004C700C" w:rsidRPr="009B1E96">
          <w:t xml:space="preserve">, vol. </w:t>
        </w:r>
      </w:ins>
      <w:ins w:id="56" w:author="Hammad Khan" w:date="2019-01-12T13:51:00Z">
        <w:r w:rsidR="004C700C" w:rsidRPr="009B1E96">
          <w:rPr>
            <w:rPrChange w:id="57" w:author="Bilal" w:date="2019-02-01T01:22:00Z">
              <w:rPr/>
            </w:rPrChange>
          </w:rPr>
          <w:t>305</w:t>
        </w:r>
      </w:ins>
      <w:ins w:id="58" w:author="Hammad Khan" w:date="2019-01-12T13:47:00Z">
        <w:r w:rsidR="004C700C" w:rsidRPr="009B1E96">
          <w:rPr>
            <w:rPrChange w:id="59" w:author="Bilal" w:date="2019-02-01T01:22:00Z">
              <w:rPr/>
            </w:rPrChange>
          </w:rPr>
          <w:t xml:space="preserve">, pp. </w:t>
        </w:r>
      </w:ins>
      <w:ins w:id="60" w:author="Hammad Khan" w:date="2019-01-12T13:51:00Z">
        <w:r w:rsidR="004C700C" w:rsidRPr="009B1E96">
          <w:rPr>
            <w:rPrChange w:id="61" w:author="Bilal" w:date="2019-02-01T01:22:00Z">
              <w:rPr/>
            </w:rPrChange>
          </w:rPr>
          <w:t>357-383</w:t>
        </w:r>
      </w:ins>
      <w:ins w:id="62" w:author="Hammad Khan" w:date="2019-01-12T13:47:00Z">
        <w:r w:rsidR="004C700C" w:rsidRPr="009B1E96">
          <w:rPr>
            <w:rPrChange w:id="63" w:author="Bilal" w:date="2019-02-01T01:22:00Z">
              <w:rPr/>
            </w:rPrChange>
          </w:rPr>
          <w:t>, J</w:t>
        </w:r>
      </w:ins>
      <w:ins w:id="64" w:author="Hammad Khan" w:date="2019-01-12T13:51:00Z">
        <w:r w:rsidR="004C700C" w:rsidRPr="009B1E96">
          <w:rPr>
            <w:rPrChange w:id="65" w:author="Bilal" w:date="2019-02-01T01:22:00Z">
              <w:rPr/>
            </w:rPrChange>
          </w:rPr>
          <w:t>u</w:t>
        </w:r>
      </w:ins>
      <w:ins w:id="66" w:author="Hammad Khan" w:date="2019-01-12T13:47:00Z">
        <w:r w:rsidR="004C700C" w:rsidRPr="009B1E96">
          <w:rPr>
            <w:rPrChange w:id="67" w:author="Bilal" w:date="2019-02-01T01:22:00Z">
              <w:rPr/>
            </w:rPrChange>
          </w:rPr>
          <w:t>n</w:t>
        </w:r>
      </w:ins>
      <w:ins w:id="68" w:author="Hammad Khan" w:date="2019-01-12T13:51:00Z">
        <w:r w:rsidR="004C700C" w:rsidRPr="009B1E96">
          <w:rPr>
            <w:rPrChange w:id="69" w:author="Bilal" w:date="2019-02-01T01:22:00Z">
              <w:rPr/>
            </w:rPrChange>
          </w:rPr>
          <w:t>e</w:t>
        </w:r>
      </w:ins>
      <w:ins w:id="70" w:author="Hammad Khan" w:date="2019-01-12T13:47:00Z">
        <w:r w:rsidR="004C700C" w:rsidRPr="009B1E96">
          <w:rPr>
            <w:rPrChange w:id="71" w:author="Bilal" w:date="2019-02-01T01:22:00Z">
              <w:rPr/>
            </w:rPrChange>
          </w:rPr>
          <w:t>.</w:t>
        </w:r>
        <w:proofErr w:type="gramEnd"/>
        <w:r w:rsidR="004C700C" w:rsidRPr="009B1E96">
          <w:rPr>
            <w:rPrChange w:id="72" w:author="Bilal" w:date="2019-02-01T01:22:00Z">
              <w:rPr/>
            </w:rPrChange>
          </w:rPr>
          <w:t xml:space="preserve"> 2015</w:t>
        </w:r>
      </w:ins>
      <w:ins w:id="73" w:author="Hammad Khan" w:date="2019-01-12T13:52:00Z">
        <w:r w:rsidR="004C700C" w:rsidRPr="009B1E96">
          <w:rPr>
            <w:rPrChange w:id="74" w:author="Bilal" w:date="2019-02-01T01:22:00Z">
              <w:rPr/>
            </w:rPrChange>
          </w:rPr>
          <w:t>.</w:t>
        </w:r>
      </w:ins>
    </w:p>
    <w:p w:rsidR="00000000" w:rsidRDefault="00D50638">
      <w:pPr>
        <w:spacing w:after="0" w:line="240" w:lineRule="auto"/>
        <w:ind w:left="900" w:hanging="900"/>
        <w:jc w:val="both"/>
        <w:rPr>
          <w:ins w:id="75" w:author="Hammad Khan" w:date="2019-01-20T18:15:00Z"/>
          <w:rFonts w:ascii="Arial" w:eastAsia="Times New Roman" w:hAnsi="Arial" w:cs="Arial"/>
          <w:color w:val="505050"/>
          <w:sz w:val="20"/>
          <w:szCs w:val="20"/>
        </w:rPr>
        <w:pPrChange w:id="76" w:author="Hammad Khan" w:date="2019-01-20T21:13:00Z">
          <w:pPr>
            <w:spacing w:after="0" w:line="240" w:lineRule="auto"/>
            <w:ind w:left="900" w:hanging="900"/>
          </w:pPr>
        </w:pPrChange>
      </w:pPr>
    </w:p>
    <w:p w:rsidR="00000000" w:rsidRDefault="00D50638">
      <w:pPr>
        <w:spacing w:after="0" w:line="240" w:lineRule="auto"/>
        <w:jc w:val="both"/>
        <w:rPr>
          <w:ins w:id="77" w:author="Hammad Khan" w:date="2019-01-20T18:25:00Z"/>
        </w:rPr>
        <w:pPrChange w:id="78" w:author="Hammad Khan" w:date="2019-01-20T21:13:00Z">
          <w:pPr>
            <w:spacing w:after="0" w:line="240" w:lineRule="auto"/>
            <w:ind w:left="900" w:hanging="900"/>
          </w:pPr>
        </w:pPrChange>
      </w:pPr>
    </w:p>
    <w:p w:rsidR="00000000" w:rsidRDefault="005C51F7">
      <w:pPr>
        <w:spacing w:after="0" w:line="240" w:lineRule="auto"/>
        <w:ind w:left="900" w:hanging="900"/>
        <w:jc w:val="both"/>
        <w:rPr>
          <w:ins w:id="79" w:author="Hammad Khan" w:date="2019-01-20T18:28:00Z"/>
        </w:rPr>
        <w:pPrChange w:id="80" w:author="Hammad Khan" w:date="2019-01-20T21:13:00Z">
          <w:pPr>
            <w:spacing w:after="0" w:line="240" w:lineRule="auto"/>
            <w:ind w:left="900" w:hanging="900"/>
          </w:pPr>
        </w:pPrChange>
      </w:pPr>
      <w:ins w:id="81" w:author="Hammad Khan" w:date="2019-01-20T18:25:00Z">
        <w:r>
          <w:t>[</w:t>
        </w:r>
      </w:ins>
      <w:ins w:id="82" w:author="Hammad Khan" w:date="2019-01-20T18:41:00Z">
        <w:r w:rsidR="001923B4">
          <w:t>5</w:t>
        </w:r>
      </w:ins>
      <w:ins w:id="83" w:author="Hammad Khan" w:date="2019-01-20T18:25:00Z">
        <w:r>
          <w:t>]</w:t>
        </w:r>
        <w:r>
          <w:tab/>
        </w:r>
      </w:ins>
      <w:ins w:id="84" w:author="Hammad Khan" w:date="2019-01-20T18:26:00Z">
        <w:r>
          <w:t>Lifei Wei, Haojin Zhu, Zhenfu Cao, Xiaolei Dong, Weiwei Jia, Yunlu Chen, Athanasios V. Vasilakos</w:t>
        </w:r>
        <w:bookmarkStart w:id="85" w:name="_GoBack"/>
        <w:bookmarkEnd w:id="85"/>
        <w:r>
          <w:t xml:space="preserve">. “Security and privacy for storage and computation in cloud computing.” </w:t>
        </w:r>
        <w:proofErr w:type="gramStart"/>
        <w:r w:rsidRPr="004C700C">
          <w:rPr>
            <w:i/>
          </w:rPr>
          <w:t>Information Sciences</w:t>
        </w:r>
        <w:r>
          <w:t>, vol.258, pp. 371-386, Feb. 2014.</w:t>
        </w:r>
      </w:ins>
      <w:proofErr w:type="gramEnd"/>
    </w:p>
    <w:p w:rsidR="00505E6E" w:rsidDel="00AE6D32" w:rsidRDefault="00505E6E" w:rsidP="000D1660">
      <w:pPr>
        <w:rPr>
          <w:del w:id="86" w:author="Hammad Khan" w:date="2019-01-12T13:33:00Z"/>
        </w:rPr>
      </w:pPr>
    </w:p>
    <w:p w:rsidR="000D1660" w:rsidDel="00AE6D32" w:rsidRDefault="000D1660" w:rsidP="000D1660">
      <w:pPr>
        <w:rPr>
          <w:del w:id="87" w:author="Hammad Khan" w:date="2019-01-12T13:33:00Z"/>
        </w:rPr>
      </w:pPr>
    </w:p>
    <w:p w:rsidR="00000000" w:rsidRDefault="00984F46">
      <w:pPr>
        <w:pStyle w:val="Heading1"/>
        <w:spacing w:before="0" w:line="480" w:lineRule="atLeast"/>
        <w:rPr>
          <w:ins w:id="88" w:author="Ayaz Khan" w:date="2019-01-11T15:32:00Z"/>
          <w:del w:id="89" w:author="Hammad Khan" w:date="2019-01-12T13:46:00Z"/>
          <w:rFonts w:ascii="Arial" w:hAnsi="Arial" w:cs="Arial"/>
          <w:color w:val="333333"/>
          <w:sz w:val="23"/>
          <w:szCs w:val="23"/>
          <w:shd w:val="clear" w:color="auto" w:fill="FFFFFF"/>
        </w:rPr>
        <w:pPrChange w:id="90" w:author="Hammad Khan" w:date="2019-01-12T13:33:00Z">
          <w:pPr/>
        </w:pPrChange>
      </w:pPr>
      <w:ins w:id="91" w:author="Ayaz Khan" w:date="2019-01-11T15:32:00Z">
        <w:del w:id="92" w:author="Hammad Khan" w:date="2019-01-12T13:33:00Z">
          <w:r w:rsidDel="00AE6D32">
            <w:rPr>
              <w:rFonts w:ascii="Arial" w:hAnsi="Arial" w:cs="Arial"/>
              <w:color w:val="333333"/>
              <w:sz w:val="23"/>
              <w:szCs w:val="23"/>
              <w:shd w:val="clear" w:color="auto" w:fill="FFFFFF"/>
            </w:rPr>
            <w:delText>Missing List of References</w:delText>
          </w:r>
        </w:del>
      </w:ins>
    </w:p>
    <w:p w:rsidR="00984F46" w:rsidDel="004C700C" w:rsidRDefault="00984F46">
      <w:pPr>
        <w:rPr>
          <w:del w:id="93" w:author="Hammad Khan" w:date="2019-01-12T13:46:00Z"/>
          <w:rFonts w:ascii="Arial" w:hAnsi="Arial" w:cs="Arial"/>
          <w:color w:val="333333"/>
          <w:sz w:val="23"/>
          <w:szCs w:val="23"/>
          <w:shd w:val="clear" w:color="auto" w:fill="FFFFFF"/>
        </w:rPr>
      </w:pPr>
    </w:p>
    <w:p w:rsidR="00B85983" w:rsidDel="004C700C" w:rsidRDefault="00B85983">
      <w:pPr>
        <w:rPr>
          <w:del w:id="94" w:author="Hammad Khan" w:date="2019-01-12T13:46:00Z"/>
          <w:rFonts w:ascii="Arial" w:hAnsi="Arial" w:cs="Arial"/>
          <w:color w:val="333333"/>
          <w:sz w:val="23"/>
          <w:szCs w:val="23"/>
          <w:shd w:val="clear" w:color="auto" w:fill="FFFFFF"/>
        </w:rPr>
      </w:pPr>
    </w:p>
    <w:p w:rsidR="00D50638" w:rsidRDefault="00D50638">
      <w:pPr>
        <w:pStyle w:val="Heading1"/>
        <w:spacing w:before="0" w:line="480" w:lineRule="atLeast"/>
        <w:pPrChange w:id="95" w:author="Hammad Khan" w:date="2019-01-12T13:46:00Z">
          <w:pPr/>
        </w:pPrChange>
      </w:pPr>
    </w:p>
    <w:sectPr w:rsidR="00D50638" w:rsidSect="00DC6D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D2938"/>
    <w:multiLevelType w:val="hybridMultilevel"/>
    <w:tmpl w:val="8398E938"/>
    <w:lvl w:ilvl="0" w:tplc="0EAEA8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0E914A2"/>
    <w:multiLevelType w:val="hybridMultilevel"/>
    <w:tmpl w:val="75F83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DC7855"/>
    <w:multiLevelType w:val="hybridMultilevel"/>
    <w:tmpl w:val="BA2CACD4"/>
    <w:lvl w:ilvl="0" w:tplc="E8FCCAE2">
      <w:start w:val="1"/>
      <w:numFmt w:val="decimal"/>
      <w:lvlText w:val="[%1]"/>
      <w:lvlJc w:val="left"/>
      <w:pPr>
        <w:ind w:left="360" w:hanging="360"/>
      </w:pPr>
      <w:rPr>
        <w:rFonts w:asciiTheme="minorHAnsi" w:hAnsiTheme="minorHAnsi" w:cstheme="minorBidi" w:hint="default"/>
        <w:color w:val="auto"/>
        <w:spacing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mmad Khan">
    <w15:presenceInfo w15:providerId="Windows Live" w15:userId="4da5138830dd9207"/>
  </w15:person>
  <w15:person w15:author="Ayaz Khan">
    <w15:presenceInfo w15:providerId="Windows Live" w15:userId="f8e50d96e62dd19f"/>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rsids>
    <w:rsidRoot w:val="00B85983"/>
    <w:rsid w:val="00061B58"/>
    <w:rsid w:val="000A2401"/>
    <w:rsid w:val="000D1660"/>
    <w:rsid w:val="000E70FC"/>
    <w:rsid w:val="00140C38"/>
    <w:rsid w:val="001923B4"/>
    <w:rsid w:val="002B7FE2"/>
    <w:rsid w:val="00496E4F"/>
    <w:rsid w:val="004C700C"/>
    <w:rsid w:val="004F20C1"/>
    <w:rsid w:val="00505E6E"/>
    <w:rsid w:val="005179EC"/>
    <w:rsid w:val="005C51F7"/>
    <w:rsid w:val="0061197A"/>
    <w:rsid w:val="00662635"/>
    <w:rsid w:val="006B4B13"/>
    <w:rsid w:val="00745851"/>
    <w:rsid w:val="008314A8"/>
    <w:rsid w:val="00864FCA"/>
    <w:rsid w:val="008A6958"/>
    <w:rsid w:val="00984F46"/>
    <w:rsid w:val="009B1E96"/>
    <w:rsid w:val="00A66F2C"/>
    <w:rsid w:val="00A83A74"/>
    <w:rsid w:val="00AE6D32"/>
    <w:rsid w:val="00B85983"/>
    <w:rsid w:val="00B947AC"/>
    <w:rsid w:val="00B9688F"/>
    <w:rsid w:val="00C92883"/>
    <w:rsid w:val="00CD5005"/>
    <w:rsid w:val="00CF181E"/>
    <w:rsid w:val="00D50638"/>
    <w:rsid w:val="00DA4F56"/>
    <w:rsid w:val="00DC6D9C"/>
    <w:rsid w:val="00EA4BE8"/>
    <w:rsid w:val="00EA7B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D9C"/>
  </w:style>
  <w:style w:type="paragraph" w:styleId="Heading1">
    <w:name w:val="heading 1"/>
    <w:basedOn w:val="Normal"/>
    <w:next w:val="Normal"/>
    <w:link w:val="Heading1Char"/>
    <w:uiPriority w:val="9"/>
    <w:qFormat/>
    <w:rsid w:val="00140C3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859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598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D1660"/>
    <w:rPr>
      <w:color w:val="0000FF"/>
      <w:u w:val="single"/>
    </w:rPr>
  </w:style>
  <w:style w:type="paragraph" w:styleId="ListParagraph">
    <w:name w:val="List Paragraph"/>
    <w:basedOn w:val="Normal"/>
    <w:uiPriority w:val="34"/>
    <w:qFormat/>
    <w:rsid w:val="00505E6E"/>
    <w:pPr>
      <w:ind w:left="720"/>
      <w:contextualSpacing/>
    </w:pPr>
  </w:style>
  <w:style w:type="character" w:customStyle="1" w:styleId="Heading1Char">
    <w:name w:val="Heading 1 Char"/>
    <w:basedOn w:val="DefaultParagraphFont"/>
    <w:link w:val="Heading1"/>
    <w:uiPriority w:val="9"/>
    <w:rsid w:val="00140C38"/>
    <w:rPr>
      <w:rFonts w:asciiTheme="majorHAnsi" w:eastAsiaTheme="majorEastAsia" w:hAnsiTheme="majorHAnsi" w:cstheme="majorBidi"/>
      <w:color w:val="365F91" w:themeColor="accent1" w:themeShade="BF"/>
      <w:sz w:val="32"/>
      <w:szCs w:val="32"/>
    </w:rPr>
  </w:style>
  <w:style w:type="character" w:customStyle="1" w:styleId="title-text">
    <w:name w:val="title-text"/>
    <w:basedOn w:val="DefaultParagraphFont"/>
    <w:rsid w:val="00140C38"/>
  </w:style>
  <w:style w:type="character" w:customStyle="1" w:styleId="sr-only">
    <w:name w:val="sr-only"/>
    <w:basedOn w:val="DefaultParagraphFont"/>
    <w:rsid w:val="00140C38"/>
  </w:style>
  <w:style w:type="character" w:customStyle="1" w:styleId="text">
    <w:name w:val="text"/>
    <w:basedOn w:val="DefaultParagraphFont"/>
    <w:rsid w:val="00140C38"/>
  </w:style>
  <w:style w:type="character" w:customStyle="1" w:styleId="author-ref">
    <w:name w:val="author-ref"/>
    <w:basedOn w:val="DefaultParagraphFont"/>
    <w:rsid w:val="00140C38"/>
  </w:style>
  <w:style w:type="paragraph" w:styleId="BalloonText">
    <w:name w:val="Balloon Text"/>
    <w:basedOn w:val="Normal"/>
    <w:link w:val="BalloonTextChar"/>
    <w:uiPriority w:val="99"/>
    <w:semiHidden/>
    <w:unhideWhenUsed/>
    <w:rsid w:val="000E70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0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64806492">
      <w:bodyDiv w:val="1"/>
      <w:marLeft w:val="0"/>
      <w:marRight w:val="0"/>
      <w:marTop w:val="0"/>
      <w:marBottom w:val="0"/>
      <w:divBdr>
        <w:top w:val="none" w:sz="0" w:space="0" w:color="auto"/>
        <w:left w:val="none" w:sz="0" w:space="0" w:color="auto"/>
        <w:bottom w:val="none" w:sz="0" w:space="0" w:color="auto"/>
        <w:right w:val="none" w:sz="0" w:space="0" w:color="auto"/>
      </w:divBdr>
      <w:divsChild>
        <w:div w:id="1434856716">
          <w:marLeft w:val="0"/>
          <w:marRight w:val="0"/>
          <w:marTop w:val="0"/>
          <w:marBottom w:val="120"/>
          <w:divBdr>
            <w:top w:val="none" w:sz="0" w:space="0" w:color="auto"/>
            <w:left w:val="none" w:sz="0" w:space="0" w:color="auto"/>
            <w:bottom w:val="none" w:sz="0" w:space="0" w:color="auto"/>
            <w:right w:val="none" w:sz="0" w:space="0" w:color="auto"/>
          </w:divBdr>
          <w:divsChild>
            <w:div w:id="1008678194">
              <w:marLeft w:val="0"/>
              <w:marRight w:val="0"/>
              <w:marTop w:val="0"/>
              <w:marBottom w:val="0"/>
              <w:divBdr>
                <w:top w:val="none" w:sz="0" w:space="0" w:color="auto"/>
                <w:left w:val="none" w:sz="0" w:space="0" w:color="auto"/>
                <w:bottom w:val="none" w:sz="0" w:space="0" w:color="auto"/>
                <w:right w:val="none" w:sz="0" w:space="0" w:color="auto"/>
              </w:divBdr>
              <w:divsChild>
                <w:div w:id="1904607307">
                  <w:marLeft w:val="0"/>
                  <w:marRight w:val="0"/>
                  <w:marTop w:val="0"/>
                  <w:marBottom w:val="0"/>
                  <w:divBdr>
                    <w:top w:val="none" w:sz="0" w:space="0" w:color="auto"/>
                    <w:left w:val="none" w:sz="0" w:space="0" w:color="auto"/>
                    <w:bottom w:val="none" w:sz="0" w:space="0" w:color="auto"/>
                    <w:right w:val="none" w:sz="0" w:space="0" w:color="auto"/>
                  </w:divBdr>
                  <w:divsChild>
                    <w:div w:id="17400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829553">
      <w:bodyDiv w:val="1"/>
      <w:marLeft w:val="0"/>
      <w:marRight w:val="0"/>
      <w:marTop w:val="0"/>
      <w:marBottom w:val="0"/>
      <w:divBdr>
        <w:top w:val="none" w:sz="0" w:space="0" w:color="auto"/>
        <w:left w:val="none" w:sz="0" w:space="0" w:color="auto"/>
        <w:bottom w:val="none" w:sz="0" w:space="0" w:color="auto"/>
        <w:right w:val="none" w:sz="0" w:space="0" w:color="auto"/>
      </w:divBdr>
      <w:divsChild>
        <w:div w:id="429547541">
          <w:marLeft w:val="0"/>
          <w:marRight w:val="0"/>
          <w:marTop w:val="0"/>
          <w:marBottom w:val="120"/>
          <w:divBdr>
            <w:top w:val="none" w:sz="0" w:space="0" w:color="auto"/>
            <w:left w:val="none" w:sz="0" w:space="0" w:color="auto"/>
            <w:bottom w:val="none" w:sz="0" w:space="0" w:color="auto"/>
            <w:right w:val="none" w:sz="0" w:space="0" w:color="auto"/>
          </w:divBdr>
          <w:divsChild>
            <w:div w:id="1447506428">
              <w:marLeft w:val="0"/>
              <w:marRight w:val="0"/>
              <w:marTop w:val="0"/>
              <w:marBottom w:val="0"/>
              <w:divBdr>
                <w:top w:val="none" w:sz="0" w:space="0" w:color="auto"/>
                <w:left w:val="none" w:sz="0" w:space="0" w:color="auto"/>
                <w:bottom w:val="none" w:sz="0" w:space="0" w:color="auto"/>
                <w:right w:val="none" w:sz="0" w:space="0" w:color="auto"/>
              </w:divBdr>
              <w:divsChild>
                <w:div w:id="1069039773">
                  <w:marLeft w:val="0"/>
                  <w:marRight w:val="0"/>
                  <w:marTop w:val="0"/>
                  <w:marBottom w:val="0"/>
                  <w:divBdr>
                    <w:top w:val="none" w:sz="0" w:space="0" w:color="auto"/>
                    <w:left w:val="none" w:sz="0" w:space="0" w:color="auto"/>
                    <w:bottom w:val="none" w:sz="0" w:space="0" w:color="auto"/>
                    <w:right w:val="none" w:sz="0" w:space="0" w:color="auto"/>
                  </w:divBdr>
                  <w:divsChild>
                    <w:div w:id="11041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775767">
      <w:bodyDiv w:val="1"/>
      <w:marLeft w:val="0"/>
      <w:marRight w:val="0"/>
      <w:marTop w:val="0"/>
      <w:marBottom w:val="0"/>
      <w:divBdr>
        <w:top w:val="none" w:sz="0" w:space="0" w:color="auto"/>
        <w:left w:val="none" w:sz="0" w:space="0" w:color="auto"/>
        <w:bottom w:val="none" w:sz="0" w:space="0" w:color="auto"/>
        <w:right w:val="none" w:sz="0" w:space="0" w:color="auto"/>
      </w:divBdr>
      <w:divsChild>
        <w:div w:id="6176328">
          <w:marLeft w:val="0"/>
          <w:marRight w:val="0"/>
          <w:marTop w:val="0"/>
          <w:marBottom w:val="0"/>
          <w:divBdr>
            <w:top w:val="none" w:sz="0" w:space="0" w:color="auto"/>
            <w:left w:val="none" w:sz="0" w:space="0" w:color="auto"/>
            <w:bottom w:val="none" w:sz="0" w:space="0" w:color="auto"/>
            <w:right w:val="none" w:sz="0" w:space="0" w:color="auto"/>
          </w:divBdr>
        </w:div>
      </w:divsChild>
    </w:div>
    <w:div w:id="198608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7820388" TargetMode="External"/><Relationship Id="rId13" Type="http://schemas.openxmlformats.org/officeDocument/2006/relationships/hyperlink" Target="https://doi.org/10.1109/SmartCity.2015.215" TargetMode="External"/><Relationship Id="rId18" Type="http://schemas.openxmlformats.org/officeDocument/2006/relationships/hyperlink" Target="https://ieeexplore.ieee.org/xpl/mostRecentIssue.jsp?punumber=516877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doi.org/10.1109/CLOUD.2016.0151" TargetMode="External"/><Relationship Id="rId12" Type="http://schemas.openxmlformats.org/officeDocument/2006/relationships/hyperlink" Target="https://ieeexplore.ieee.org/xpl/mostRecentIssue.jsp?punumber=7453733" TargetMode="External"/><Relationship Id="rId17" Type="http://schemas.openxmlformats.org/officeDocument/2006/relationships/hyperlink" Target="https://ieeexplore.ieee.org/document/6844185" TargetMode="External"/><Relationship Id="rId2" Type="http://schemas.openxmlformats.org/officeDocument/2006/relationships/numbering" Target="numbering.xml"/><Relationship Id="rId16" Type="http://schemas.openxmlformats.org/officeDocument/2006/relationships/hyperlink" Target="https://doi.org/10.1109/ICRTIT.2013.6844185" TargetMode="External"/><Relationship Id="rId20" Type="http://schemas.openxmlformats.org/officeDocument/2006/relationships/hyperlink" Target="https://ieeexplore.ieee.org/document/5169602" TargetMode="External"/><Relationship Id="rId1" Type="http://schemas.openxmlformats.org/officeDocument/2006/relationships/customXml" Target="../customXml/item1.xml"/><Relationship Id="rId6" Type="http://schemas.openxmlformats.org/officeDocument/2006/relationships/hyperlink" Target="https://ieeexplore.ieee.org/xpl/mostRecentIssue.jsp?punumber=7819578" TargetMode="External"/><Relationship Id="rId11" Type="http://schemas.openxmlformats.org/officeDocument/2006/relationships/hyperlink" Target="https://ieeexplore.ieee.org/document/7975849" TargetMode="External"/><Relationship Id="rId5" Type="http://schemas.openxmlformats.org/officeDocument/2006/relationships/webSettings" Target="webSettings.xml"/><Relationship Id="rId15" Type="http://schemas.openxmlformats.org/officeDocument/2006/relationships/hyperlink" Target="https://ieeexplore.ieee.org/xpl/mostRecentIssue.jsp?punumber=6832892" TargetMode="External"/><Relationship Id="rId23" Type="http://schemas.microsoft.com/office/2011/relationships/people" Target="people.xml"/><Relationship Id="rId10" Type="http://schemas.openxmlformats.org/officeDocument/2006/relationships/hyperlink" Target="https://doi.org/10.23919/CISTI.2017.7975849" TargetMode="External"/><Relationship Id="rId19" Type="http://schemas.openxmlformats.org/officeDocument/2006/relationships/hyperlink" Target="https://doi.org/10.1109/ICIC.2009.85" TargetMode="External"/><Relationship Id="rId4" Type="http://schemas.openxmlformats.org/officeDocument/2006/relationships/settings" Target="settings.xml"/><Relationship Id="rId9" Type="http://schemas.openxmlformats.org/officeDocument/2006/relationships/hyperlink" Target="https://ieeexplore.ieee.org/xpl/mostRecentIssue.jsp?punumber=7966453" TargetMode="External"/><Relationship Id="rId14" Type="http://schemas.openxmlformats.org/officeDocument/2006/relationships/hyperlink" Target="https://ieeexplore.ieee.org/document/746387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42E51-1512-400B-B7E3-1FBD98D45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Bilal</dc:creator>
  <cp:lastModifiedBy>Bilal</cp:lastModifiedBy>
  <cp:revision>17</cp:revision>
  <dcterms:created xsi:type="dcterms:W3CDTF">2019-01-06T18:32:00Z</dcterms:created>
  <dcterms:modified xsi:type="dcterms:W3CDTF">2019-01-31T20:22:00Z</dcterms:modified>
</cp:coreProperties>
</file>